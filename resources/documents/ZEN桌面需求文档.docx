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7A" w:rsidRPr="00BA3304" w:rsidRDefault="00BA3304" w:rsidP="00BA3304">
      <w:pPr>
        <w:pStyle w:val="1"/>
        <w:jc w:val="center"/>
        <w:rPr>
          <w:sz w:val="84"/>
          <w:szCs w:val="84"/>
        </w:rPr>
      </w:pPr>
      <w:r w:rsidRPr="00BA3304">
        <w:rPr>
          <w:rFonts w:hint="eastAsia"/>
          <w:sz w:val="84"/>
          <w:szCs w:val="84"/>
        </w:rPr>
        <w:t xml:space="preserve">ZEN </w:t>
      </w:r>
      <w:r w:rsidR="009C2181">
        <w:rPr>
          <w:rFonts w:hint="eastAsia"/>
          <w:sz w:val="84"/>
          <w:szCs w:val="84"/>
        </w:rPr>
        <w:t>Launcher</w:t>
      </w:r>
    </w:p>
    <w:p w:rsidR="00BA3304" w:rsidRDefault="001D58A1" w:rsidP="00BA3304">
      <w:pPr>
        <w:jc w:val="right"/>
      </w:pPr>
      <w:r>
        <w:rPr>
          <w:rFonts w:hint="eastAsia"/>
        </w:rPr>
        <w:t>2014.12.8</w:t>
      </w:r>
    </w:p>
    <w:p w:rsidR="009C2181" w:rsidRDefault="009C2181" w:rsidP="009C2181">
      <w:pPr>
        <w:jc w:val="left"/>
      </w:pPr>
      <w:r>
        <w:rPr>
          <w:rFonts w:hint="eastAsia"/>
        </w:rPr>
        <w:t>版本号</w:t>
      </w:r>
      <w:r w:rsidR="00401138">
        <w:rPr>
          <w:rFonts w:hint="eastAsia"/>
        </w:rPr>
        <w:t>：</w:t>
      </w:r>
      <w:r w:rsidR="00401138">
        <w:rPr>
          <w:rFonts w:hint="eastAsia"/>
        </w:rPr>
        <w:t>V1.0</w:t>
      </w:r>
    </w:p>
    <w:p w:rsidR="00863C79" w:rsidRDefault="00863C79" w:rsidP="00863C79">
      <w:pPr>
        <w:jc w:val="left"/>
      </w:pPr>
      <w:r>
        <w:rPr>
          <w:rFonts w:hint="eastAsia"/>
        </w:rPr>
        <w:t>应用大小</w:t>
      </w:r>
      <w:r w:rsidR="00401138">
        <w:rPr>
          <w:rFonts w:hint="eastAsia"/>
        </w:rPr>
        <w:t>：</w:t>
      </w:r>
      <w:r w:rsidR="00636E25">
        <w:rPr>
          <w:rFonts w:hint="eastAsia"/>
        </w:rPr>
        <w:t>2M</w:t>
      </w:r>
      <w:r w:rsidR="00636E25">
        <w:rPr>
          <w:rFonts w:hint="eastAsia"/>
        </w:rPr>
        <w:t>以下</w:t>
      </w:r>
    </w:p>
    <w:p w:rsidR="001D58A1" w:rsidRDefault="00863C79" w:rsidP="00863C79">
      <w:pPr>
        <w:jc w:val="left"/>
      </w:pPr>
      <w:r>
        <w:rPr>
          <w:rFonts w:hint="eastAsia"/>
        </w:rPr>
        <w:t>适配分辨率</w:t>
      </w:r>
      <w:r w:rsidR="00401138">
        <w:rPr>
          <w:rFonts w:hint="eastAsia"/>
        </w:rPr>
        <w:t>：</w:t>
      </w:r>
      <w:r w:rsidR="00636E25">
        <w:rPr>
          <w:rFonts w:hint="eastAsia"/>
        </w:rPr>
        <w:t>1920</w:t>
      </w:r>
      <w:r w:rsidR="00401138">
        <w:rPr>
          <w:rFonts w:hint="eastAsia"/>
        </w:rPr>
        <w:t>*</w:t>
      </w:r>
      <w:r w:rsidR="00636E25">
        <w:rPr>
          <w:rFonts w:hint="eastAsia"/>
        </w:rPr>
        <w:t>1080 1280</w:t>
      </w:r>
      <w:r w:rsidR="00401138">
        <w:rPr>
          <w:rFonts w:hint="eastAsia"/>
        </w:rPr>
        <w:t>*</w:t>
      </w:r>
      <w:r w:rsidR="00636E25">
        <w:rPr>
          <w:rFonts w:hint="eastAsia"/>
        </w:rPr>
        <w:t>720 854</w:t>
      </w:r>
      <w:r w:rsidR="00401138">
        <w:rPr>
          <w:rFonts w:hint="eastAsia"/>
        </w:rPr>
        <w:t>*</w:t>
      </w:r>
      <w:r w:rsidR="00636E25">
        <w:rPr>
          <w:rFonts w:hint="eastAsia"/>
        </w:rPr>
        <w:t>480 800</w:t>
      </w:r>
      <w:r w:rsidR="00401138">
        <w:rPr>
          <w:rFonts w:hint="eastAsia"/>
        </w:rPr>
        <w:t>*</w:t>
      </w:r>
      <w:r w:rsidR="00636E25">
        <w:rPr>
          <w:rFonts w:hint="eastAsia"/>
        </w:rPr>
        <w:t>480 960</w:t>
      </w:r>
      <w:r w:rsidR="00401138">
        <w:rPr>
          <w:rFonts w:hint="eastAsia"/>
        </w:rPr>
        <w:t>*</w:t>
      </w:r>
      <w:r w:rsidR="00636E25">
        <w:rPr>
          <w:rFonts w:hint="eastAsia"/>
        </w:rPr>
        <w:t>540</w:t>
      </w:r>
      <w:ins w:id="0" w:author="Denny" w:date="2014-12-09T11:59:00Z">
        <w:r w:rsidR="00913C5A">
          <w:rPr>
            <w:rFonts w:hint="eastAsia"/>
          </w:rPr>
          <w:t xml:space="preserve"> </w:t>
        </w:r>
        <w:r w:rsidR="00913C5A">
          <w:rPr>
            <w:rFonts w:ascii="Arial" w:hAnsi="Arial" w:cs="Arial"/>
            <w:color w:val="333333"/>
            <w:sz w:val="20"/>
            <w:szCs w:val="20"/>
            <w:shd w:val="clear" w:color="auto" w:fill="FFFFFF"/>
          </w:rPr>
          <w:t>1280*800</w:t>
        </w:r>
      </w:ins>
    </w:p>
    <w:p w:rsidR="00BA50AE" w:rsidDel="00913C5A" w:rsidRDefault="001D58A1" w:rsidP="00863C79">
      <w:pPr>
        <w:jc w:val="left"/>
        <w:rPr>
          <w:del w:id="1" w:author="Denny" w:date="2014-12-09T11:59:00Z"/>
          <w:rFonts w:ascii="Arial" w:hAnsi="Arial" w:cs="Arial"/>
          <w:color w:val="333333"/>
          <w:sz w:val="20"/>
          <w:szCs w:val="20"/>
          <w:shd w:val="clear" w:color="auto" w:fill="FFFFFF"/>
        </w:rPr>
      </w:pPr>
      <w:del w:id="2" w:author="Denny" w:date="2014-12-09T11:59:00Z">
        <w:r w:rsidDel="00913C5A">
          <w:rPr>
            <w:rFonts w:ascii="Arial" w:hAnsi="Arial" w:cs="Arial"/>
            <w:color w:val="333333"/>
            <w:sz w:val="20"/>
            <w:szCs w:val="20"/>
            <w:shd w:val="clear" w:color="auto" w:fill="FFFFFF"/>
          </w:rPr>
          <w:delText>960*640  1024*600 1024*768 800*600 1280*800</w:delText>
        </w:r>
      </w:del>
    </w:p>
    <w:p w:rsidR="00863C79" w:rsidRDefault="00BA50AE" w:rsidP="00863C79">
      <w:pPr>
        <w:jc w:val="left"/>
      </w:pPr>
      <w:proofErr w:type="gramStart"/>
      <w:r>
        <w:rPr>
          <w:rFonts w:hint="eastAsia"/>
        </w:rPr>
        <w:t>安卓</w:t>
      </w:r>
      <w:proofErr w:type="gramEnd"/>
      <w:r w:rsidR="00636E25">
        <w:rPr>
          <w:rFonts w:hint="eastAsia"/>
        </w:rPr>
        <w:t>4.0</w:t>
      </w:r>
      <w:r w:rsidR="00636E25">
        <w:rPr>
          <w:rFonts w:hint="eastAsia"/>
        </w:rPr>
        <w:t>以上</w:t>
      </w:r>
    </w:p>
    <w:p w:rsidR="00654F41" w:rsidRDefault="00BA3304" w:rsidP="00636E25">
      <w:pPr>
        <w:pStyle w:val="2"/>
        <w:rPr>
          <w:sz w:val="48"/>
          <w:szCs w:val="48"/>
        </w:rPr>
      </w:pPr>
      <w:r>
        <w:rPr>
          <w:rFonts w:hint="eastAsia"/>
          <w:sz w:val="48"/>
          <w:szCs w:val="48"/>
        </w:rPr>
        <w:t>1.0</w:t>
      </w:r>
      <w:r w:rsidRPr="00BA3304">
        <w:rPr>
          <w:rFonts w:hint="eastAsia"/>
          <w:sz w:val="48"/>
          <w:szCs w:val="48"/>
        </w:rPr>
        <w:t>主页面</w:t>
      </w:r>
    </w:p>
    <w:p w:rsidR="00C03A22" w:rsidRPr="00C03A22" w:rsidRDefault="00C03A22" w:rsidP="00C03A22">
      <w:r>
        <w:rPr>
          <w:rFonts w:hint="eastAsia"/>
          <w:noProof/>
        </w:rPr>
        <w:drawing>
          <wp:inline distT="0" distB="0" distL="0" distR="0">
            <wp:extent cx="2362200" cy="4157819"/>
            <wp:effectExtent l="0" t="0" r="0" b="0"/>
            <wp:docPr id="1" name="图片 1" descr="C:\Users\Administrator\Desktop\新建文件夹 (10)\87}G5G9X]$%M7Q{0O81K)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 (10)\87}G5G9X]$%M7Q{0O81K)0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41" cy="41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04" w:rsidRDefault="00BA3304" w:rsidP="00BA3304">
      <w:pPr>
        <w:pStyle w:val="3"/>
      </w:pPr>
      <w:r>
        <w:rPr>
          <w:rFonts w:hint="eastAsia"/>
        </w:rPr>
        <w:t>1.1</w:t>
      </w:r>
      <w:r w:rsidR="00204468">
        <w:rPr>
          <w:rFonts w:hint="eastAsia"/>
        </w:rPr>
        <w:t>主页面显示内容</w:t>
      </w:r>
    </w:p>
    <w:p w:rsidR="00C03A22" w:rsidRDefault="00C03A22" w:rsidP="00BA3304">
      <w:r w:rsidRPr="00990BF9">
        <w:rPr>
          <w:rFonts w:hint="eastAsia"/>
          <w:b/>
        </w:rPr>
        <w:t>状态栏</w:t>
      </w:r>
      <w:r>
        <w:rPr>
          <w:rFonts w:hint="eastAsia"/>
        </w:rPr>
        <w:t>:</w:t>
      </w:r>
      <w:r>
        <w:rPr>
          <w:rFonts w:hint="eastAsia"/>
        </w:rPr>
        <w:t>默认显示（具体</w:t>
      </w:r>
      <w:proofErr w:type="gramStart"/>
      <w:r>
        <w:rPr>
          <w:rFonts w:hint="eastAsia"/>
        </w:rPr>
        <w:t>设置见</w:t>
      </w:r>
      <w:proofErr w:type="gramEnd"/>
      <w:r>
        <w:rPr>
          <w:rFonts w:hint="eastAsia"/>
        </w:rPr>
        <w:t>ZEN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状态栏设置）</w:t>
      </w:r>
      <w:ins w:id="3" w:author="Denny" w:date="2014-12-09T10:28:00Z">
        <w:r w:rsidR="009023C4">
          <w:rPr>
            <w:rFonts w:hint="eastAsia"/>
          </w:rPr>
          <w:t>4.4</w:t>
        </w:r>
        <w:r w:rsidR="009023C4">
          <w:rPr>
            <w:rFonts w:hint="eastAsia"/>
          </w:rPr>
          <w:t>默认透明</w:t>
        </w:r>
      </w:ins>
      <w:ins w:id="4" w:author="Denny" w:date="2014-12-09T10:40:00Z">
        <w:r w:rsidR="00180C4B">
          <w:rPr>
            <w:rFonts w:hint="eastAsia"/>
          </w:rPr>
          <w:t xml:space="preserve"> </w:t>
        </w:r>
        <w:r w:rsidR="00180C4B">
          <w:rPr>
            <w:rFonts w:hint="eastAsia"/>
          </w:rPr>
          <w:t>三星</w:t>
        </w:r>
      </w:ins>
      <w:ins w:id="5" w:author="Denny" w:date="2014-12-09T10:41:00Z">
        <w:r w:rsidR="00180C4B">
          <w:rPr>
            <w:rFonts w:hint="eastAsia"/>
          </w:rPr>
          <w:t>4.3</w:t>
        </w:r>
        <w:r w:rsidR="00180C4B">
          <w:rPr>
            <w:rFonts w:hint="eastAsia"/>
          </w:rPr>
          <w:t>透明</w:t>
        </w:r>
      </w:ins>
    </w:p>
    <w:p w:rsidR="001F2B78" w:rsidRDefault="001F2B78" w:rsidP="00BA3304"/>
    <w:p w:rsidR="00836181" w:rsidRDefault="00836181" w:rsidP="00BA50AE">
      <w:r w:rsidRPr="00990BF9">
        <w:rPr>
          <w:rFonts w:hint="eastAsia"/>
          <w:b/>
        </w:rPr>
        <w:t>时间</w:t>
      </w:r>
      <w:r w:rsidR="00BA50AE">
        <w:rPr>
          <w:rFonts w:hint="eastAsia"/>
          <w:b/>
        </w:rPr>
        <w:t>：</w:t>
      </w:r>
      <w:r w:rsidR="004E59B9">
        <w:rPr>
          <w:rFonts w:hint="eastAsia"/>
        </w:rPr>
        <w:t>时间跟随系统</w:t>
      </w:r>
      <w:r w:rsidR="00BA50AE">
        <w:rPr>
          <w:rFonts w:hint="eastAsia"/>
        </w:rPr>
        <w:t>时间</w:t>
      </w:r>
      <w:r w:rsidR="004E59B9">
        <w:rPr>
          <w:rFonts w:hint="eastAsia"/>
        </w:rPr>
        <w:t>，</w:t>
      </w:r>
      <w:r w:rsidR="00B90FAE">
        <w:rPr>
          <w:rFonts w:hint="eastAsia"/>
        </w:rPr>
        <w:t>点击时间</w:t>
      </w:r>
      <w:r w:rsidR="00BA50AE">
        <w:rPr>
          <w:rFonts w:hint="eastAsia"/>
        </w:rPr>
        <w:t>，</w:t>
      </w:r>
      <w:del w:id="6" w:author="Denny" w:date="2014-12-09T11:02:00Z">
        <w:r w:rsidR="00B90FAE" w:rsidDel="00BB7427">
          <w:rPr>
            <w:rFonts w:hint="eastAsia"/>
          </w:rPr>
          <w:delText>进入系统时间设置</w:delText>
        </w:r>
      </w:del>
      <w:ins w:id="7" w:author="Denny" w:date="2014-12-09T11:01:00Z">
        <w:r w:rsidR="00BB7427">
          <w:rPr>
            <w:rFonts w:hint="eastAsia"/>
          </w:rPr>
          <w:t>进</w:t>
        </w:r>
      </w:ins>
      <w:ins w:id="8" w:author="Denny" w:date="2014-12-09T11:02:00Z">
        <w:r w:rsidR="00BB7427">
          <w:rPr>
            <w:rFonts w:hint="eastAsia"/>
          </w:rPr>
          <w:t>‘时钟’的系统应用</w:t>
        </w:r>
      </w:ins>
    </w:p>
    <w:p w:rsidR="001F2B78" w:rsidRPr="00BB7427" w:rsidRDefault="001F2B78" w:rsidP="00BA50AE">
      <w:pPr>
        <w:rPr>
          <w:b/>
        </w:rPr>
      </w:pPr>
    </w:p>
    <w:p w:rsidR="00BA50AE" w:rsidRDefault="00BA50AE" w:rsidP="00BA50AE">
      <w:r w:rsidRPr="00BA50AE">
        <w:rPr>
          <w:rFonts w:hint="eastAsia"/>
          <w:b/>
        </w:rPr>
        <w:lastRenderedPageBreak/>
        <w:t>天气</w:t>
      </w:r>
      <w:r>
        <w:rPr>
          <w:rFonts w:hint="eastAsia"/>
          <w:b/>
        </w:rPr>
        <w:t>：</w:t>
      </w:r>
    </w:p>
    <w:p w:rsidR="00BA50AE" w:rsidRDefault="009A5367" w:rsidP="009A5367">
      <w:pPr>
        <w:pStyle w:val="a8"/>
        <w:numPr>
          <w:ilvl w:val="0"/>
          <w:numId w:val="15"/>
        </w:numPr>
        <w:spacing w:before="0" w:beforeAutospacing="0" w:after="0" w:afterAutospacing="0"/>
        <w:ind w:firstLine="0"/>
        <w:rPr>
          <w:rFonts w:ascii="Arial" w:hAnsi="Arial" w:cs="Arial"/>
          <w:color w:val="333333"/>
          <w:sz w:val="20"/>
          <w:szCs w:val="20"/>
        </w:rPr>
      </w:pPr>
      <w:r w:rsidRPr="007E37C4">
        <w:rPr>
          <w:rFonts w:ascii="Arial" w:hAnsi="Arial" w:cs="Arial"/>
          <w:b/>
          <w:color w:val="333333"/>
          <w:sz w:val="20"/>
          <w:szCs w:val="20"/>
        </w:rPr>
        <w:t>首次加载：</w:t>
      </w:r>
      <w:r w:rsidRPr="00BA50AE">
        <w:rPr>
          <w:rFonts w:ascii="Arial" w:hAnsi="Arial" w:cs="Arial"/>
          <w:color w:val="333333"/>
          <w:sz w:val="20"/>
          <w:szCs w:val="20"/>
        </w:rPr>
        <w:t>没有</w:t>
      </w:r>
      <w:r w:rsidR="007E37C4">
        <w:rPr>
          <w:rFonts w:ascii="Arial" w:hAnsi="Arial" w:cs="Arial" w:hint="eastAsia"/>
          <w:color w:val="333333"/>
          <w:sz w:val="20"/>
          <w:szCs w:val="20"/>
        </w:rPr>
        <w:t>地理位置</w:t>
      </w:r>
      <w:r w:rsidRPr="00BA50AE">
        <w:rPr>
          <w:rFonts w:ascii="Arial" w:hAnsi="Arial" w:cs="Arial"/>
          <w:color w:val="333333"/>
          <w:sz w:val="20"/>
          <w:szCs w:val="20"/>
        </w:rPr>
        <w:t>、天气</w:t>
      </w:r>
      <w:r w:rsidR="007E37C4">
        <w:rPr>
          <w:rFonts w:ascii="Arial" w:hAnsi="Arial" w:cs="Arial" w:hint="eastAsia"/>
          <w:color w:val="333333"/>
          <w:sz w:val="20"/>
          <w:szCs w:val="20"/>
        </w:rPr>
        <w:t>数据（时间来的及改为首次安装获取定位城市，天气数据）</w:t>
      </w:r>
    </w:p>
    <w:p w:rsidR="006455C8" w:rsidRPr="00BA50AE" w:rsidRDefault="006455C8" w:rsidP="009A5367">
      <w:pPr>
        <w:pStyle w:val="a8"/>
        <w:numPr>
          <w:ilvl w:val="0"/>
          <w:numId w:val="15"/>
        </w:numPr>
        <w:spacing w:before="0" w:beforeAutospacing="0" w:after="0" w:afterAutospacing="0"/>
        <w:ind w:firstLine="0"/>
        <w:rPr>
          <w:rFonts w:ascii="Arial" w:hAnsi="Arial" w:cs="Arial"/>
          <w:color w:val="333333"/>
          <w:sz w:val="20"/>
          <w:szCs w:val="20"/>
        </w:rPr>
      </w:pPr>
      <w:r w:rsidRPr="00BA50AE">
        <w:rPr>
          <w:rFonts w:ascii="Arial" w:hAnsi="Arial" w:cs="Arial"/>
          <w:b/>
          <w:bCs/>
          <w:color w:val="333333"/>
          <w:sz w:val="20"/>
          <w:szCs w:val="20"/>
        </w:rPr>
        <w:t>点击城市</w:t>
      </w:r>
      <w:r w:rsidR="009A5367" w:rsidRPr="00BA50AE">
        <w:rPr>
          <w:rFonts w:ascii="Arial" w:hAnsi="Arial" w:cs="Arial" w:hint="eastAsia"/>
          <w:b/>
          <w:bCs/>
          <w:color w:val="333333"/>
          <w:sz w:val="20"/>
          <w:szCs w:val="20"/>
        </w:rPr>
        <w:t>弹出城市设置</w:t>
      </w:r>
      <w:r w:rsidRPr="00BA50AE">
        <w:rPr>
          <w:rFonts w:ascii="Arial" w:hAnsi="Arial" w:cs="Arial"/>
          <w:b/>
          <w:bCs/>
          <w:color w:val="333333"/>
          <w:sz w:val="20"/>
          <w:szCs w:val="20"/>
        </w:rPr>
        <w:t>话框</w:t>
      </w:r>
      <w:r w:rsidR="009A5367" w:rsidRPr="00BA50AE">
        <w:rPr>
          <w:rFonts w:ascii="Arial" w:hAnsi="Arial" w:cs="Arial" w:hint="eastAsia"/>
          <w:b/>
          <w:bCs/>
          <w:color w:val="333333"/>
          <w:sz w:val="20"/>
          <w:szCs w:val="20"/>
        </w:rPr>
        <w:t>：</w:t>
      </w:r>
      <w:r w:rsidRPr="00BA50AE">
        <w:rPr>
          <w:rFonts w:ascii="Arial" w:hAnsi="Arial" w:cs="Arial"/>
          <w:color w:val="333333"/>
          <w:sz w:val="20"/>
          <w:szCs w:val="20"/>
        </w:rPr>
        <w:t>弹出位置位于屏幕中央，点击文字输入框后，弹出键盘，对话框向上推移</w:t>
      </w:r>
      <w:r w:rsidR="009A5367" w:rsidRPr="00BA50AE">
        <w:rPr>
          <w:rFonts w:ascii="Arial" w:hAnsi="Arial" w:cs="Arial"/>
          <w:color w:val="333333"/>
          <w:sz w:val="20"/>
          <w:szCs w:val="20"/>
        </w:rPr>
        <w:t>.</w:t>
      </w:r>
      <w:r w:rsidRPr="00BA50AE">
        <w:rPr>
          <w:rFonts w:ascii="Arial" w:hAnsi="Arial" w:cs="Arial"/>
          <w:color w:val="333333"/>
          <w:sz w:val="20"/>
          <w:szCs w:val="20"/>
        </w:rPr>
        <w:t>默认显示自动定位的城市，添加了别的城市后，显示新添加的城市详情。</w:t>
      </w:r>
    </w:p>
    <w:p w:rsidR="006455C8" w:rsidRPr="009A5367" w:rsidRDefault="009A5367" w:rsidP="009A5367">
      <w:pPr>
        <w:pStyle w:val="a5"/>
        <w:ind w:left="420" w:firstLineChars="0" w:firstLine="0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6493" cy="2481072"/>
            <wp:effectExtent l="0" t="0" r="9525" b="0"/>
            <wp:docPr id="9" name="图片 9" descr="C:\Users\Administrator\AppData\Roaming\Tencent\Users\917368076\QQ\WinTemp\RichOle\K02L}B{WJQVP[7_QX6MSQ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917368076\QQ\WinTemp\RichOle\K02L}B{WJQVP[7_QX6MSQM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97" cy="24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C8" w:rsidRDefault="006455C8" w:rsidP="009A5367">
      <w:pPr>
        <w:pStyle w:val="a8"/>
        <w:spacing w:before="0" w:beforeAutospacing="0" w:after="0" w:afterAutospacing="0"/>
        <w:ind w:leftChars="188" w:left="39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日期默认读取系统时间</w:t>
      </w:r>
      <w:r>
        <w:rPr>
          <w:rFonts w:ascii="Arial" w:hAnsi="Arial" w:cs="Arial"/>
          <w:color w:val="333333"/>
          <w:sz w:val="20"/>
          <w:szCs w:val="20"/>
        </w:rPr>
        <w:t>，如日期和数据源时间不符，则读取数据源时间。一旦手机断网，时间和天气信息不做任何改变，日期不会和系统时间同步，只有手机再次联网，才会进行刷新数据，判断系统时间和数据源时间是否一致。</w:t>
      </w:r>
      <w:ins w:id="9" w:author="Denny" w:date="2014-12-09T10:35:00Z">
        <w:r w:rsidR="00180C4B">
          <w:rPr>
            <w:rFonts w:ascii="Arial" w:hAnsi="Arial" w:cs="Arial" w:hint="eastAsia"/>
            <w:color w:val="333333"/>
            <w:sz w:val="20"/>
            <w:szCs w:val="20"/>
          </w:rPr>
          <w:t>5</w:t>
        </w:r>
        <w:r w:rsidR="00180C4B">
          <w:rPr>
            <w:rFonts w:ascii="Arial" w:hAnsi="Arial" w:cs="Arial" w:hint="eastAsia"/>
            <w:color w:val="333333"/>
            <w:sz w:val="20"/>
            <w:szCs w:val="20"/>
          </w:rPr>
          <w:t>天天气查看</w:t>
        </w:r>
      </w:ins>
    </w:p>
    <w:p w:rsidR="009A5367" w:rsidRDefault="009A5367" w:rsidP="009A5367">
      <w:pPr>
        <w:pStyle w:val="a8"/>
        <w:spacing w:before="0" w:beforeAutospacing="0" w:after="0" w:afterAutospacing="0"/>
        <w:ind w:firstLineChars="196" w:firstLine="39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温度显示规则：</w:t>
      </w:r>
    </w:p>
    <w:p w:rsidR="009A5367" w:rsidRDefault="009A5367" w:rsidP="009A5367">
      <w:pPr>
        <w:pStyle w:val="a8"/>
        <w:spacing w:before="0" w:beforeAutospacing="0" w:after="0" w:afterAutospacing="0"/>
        <w:ind w:firstLineChars="200" w:firstLine="4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0"/>
          <w:szCs w:val="20"/>
        </w:rPr>
        <w:t>设计时考虑到一个温度最大要给到四个字符的位置（﹣；两位数的温度；温度符号</w:t>
      </w:r>
      <w:ins w:id="10" w:author="Denny" w:date="2014-12-09T10:43:00Z">
        <w:r w:rsidR="00BA45FB">
          <w:rPr>
            <w:rFonts w:ascii="Arial" w:hAnsi="Arial" w:cs="Arial" w:hint="eastAsia"/>
            <w:color w:val="333333"/>
            <w:sz w:val="20"/>
            <w:szCs w:val="20"/>
          </w:rPr>
          <w:t>早晚的处理</w:t>
        </w:r>
      </w:ins>
      <w:r>
        <w:rPr>
          <w:rFonts w:ascii="Arial" w:hAnsi="Arial" w:cs="Arial"/>
          <w:color w:val="333333"/>
          <w:sz w:val="20"/>
          <w:szCs w:val="20"/>
        </w:rPr>
        <w:t>）</w:t>
      </w:r>
    </w:p>
    <w:p w:rsidR="009A5367" w:rsidRDefault="009A5367" w:rsidP="009A5367">
      <w:pPr>
        <w:pStyle w:val="a8"/>
        <w:spacing w:before="0" w:beforeAutospacing="0" w:after="0" w:afterAutospacing="0"/>
        <w:ind w:firstLineChars="196" w:firstLine="39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城市显示规则：</w:t>
      </w:r>
    </w:p>
    <w:p w:rsidR="009A5367" w:rsidRDefault="009A5367" w:rsidP="009A5367">
      <w:pPr>
        <w:pStyle w:val="a8"/>
        <w:spacing w:before="0" w:beforeAutospacing="0" w:after="0" w:afterAutospacing="0"/>
        <w:ind w:firstLineChars="200" w:firstLine="4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0"/>
          <w:szCs w:val="20"/>
        </w:rPr>
        <w:t>英文最多显示</w:t>
      </w:r>
      <w:r>
        <w:rPr>
          <w:rFonts w:ascii="Arial" w:hAnsi="Arial" w:cs="Arial"/>
          <w:color w:val="333333"/>
          <w:sz w:val="20"/>
          <w:szCs w:val="20"/>
        </w:rPr>
        <w:t>14</w:t>
      </w:r>
      <w:r>
        <w:rPr>
          <w:rFonts w:ascii="Arial" w:hAnsi="Arial" w:cs="Arial"/>
          <w:color w:val="333333"/>
          <w:sz w:val="20"/>
          <w:szCs w:val="20"/>
        </w:rPr>
        <w:t>个字符。</w:t>
      </w:r>
      <w:ins w:id="11" w:author="Denny" w:date="2014-12-09T10:59:00Z">
        <w:r w:rsidR="00BB7427">
          <w:rPr>
            <w:rFonts w:ascii="Arial" w:hAnsi="Arial" w:cs="Arial" w:hint="eastAsia"/>
            <w:color w:val="333333"/>
            <w:sz w:val="20"/>
            <w:szCs w:val="20"/>
          </w:rPr>
          <w:t>显示不下</w:t>
        </w:r>
        <w:r w:rsidR="00BB7427">
          <w:rPr>
            <w:rFonts w:ascii="Arial" w:hAnsi="Arial" w:cs="Arial" w:hint="eastAsia"/>
            <w:color w:val="333333"/>
            <w:sz w:val="20"/>
            <w:szCs w:val="20"/>
          </w:rPr>
          <w:t xml:space="preserve"> </w:t>
        </w:r>
        <w:r w:rsidR="00BB7427">
          <w:rPr>
            <w:rFonts w:ascii="Arial" w:hAnsi="Arial" w:cs="Arial" w:hint="eastAsia"/>
            <w:color w:val="333333"/>
            <w:sz w:val="20"/>
            <w:szCs w:val="20"/>
          </w:rPr>
          <w:t>剩余部分规则</w:t>
        </w:r>
      </w:ins>
    </w:p>
    <w:p w:rsidR="00D6753F" w:rsidRPr="009A5367" w:rsidRDefault="00D6753F" w:rsidP="009A5367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B90FAE" w:rsidDel="00BB7427" w:rsidRDefault="00694453" w:rsidP="001F2B78">
      <w:pPr>
        <w:rPr>
          <w:del w:id="12" w:author="Denny" w:date="2014-12-09T11:03:00Z"/>
        </w:rPr>
      </w:pPr>
      <w:del w:id="13" w:author="Denny" w:date="2014-12-09T11:03:00Z">
        <w:r w:rsidDel="00BB7427">
          <w:rPr>
            <w:rFonts w:hint="eastAsia"/>
            <w:b/>
          </w:rPr>
          <w:delText>闹钟：</w:delText>
        </w:r>
        <w:r w:rsidDel="00BB7427">
          <w:rPr>
            <w:rFonts w:hint="eastAsia"/>
          </w:rPr>
          <w:delText>显示最近的一个闹钟，</w:delText>
        </w:r>
        <w:r w:rsidR="00B90FAE" w:rsidDel="00BB7427">
          <w:rPr>
            <w:rFonts w:hint="eastAsia"/>
          </w:rPr>
          <w:delText>点击闹钟进入系统闹钟设置</w:delText>
        </w:r>
      </w:del>
    </w:p>
    <w:p w:rsidR="001F2B78" w:rsidRPr="005A1DA0" w:rsidRDefault="001F2B78" w:rsidP="005A1DA0"/>
    <w:p w:rsidR="00B90FAE" w:rsidDel="00BB7427" w:rsidRDefault="00694453" w:rsidP="001F2B78">
      <w:pPr>
        <w:rPr>
          <w:del w:id="14" w:author="Denny" w:date="2014-12-09T11:03:00Z"/>
        </w:rPr>
      </w:pPr>
      <w:del w:id="15" w:author="Denny" w:date="2014-12-09T11:03:00Z">
        <w:r w:rsidDel="00BB7427">
          <w:rPr>
            <w:rFonts w:hint="eastAsia"/>
            <w:b/>
          </w:rPr>
          <w:delText>日期：</w:delText>
        </w:r>
        <w:r w:rsidR="004E59B9" w:rsidDel="00BB7427">
          <w:rPr>
            <w:rFonts w:hint="eastAsia"/>
          </w:rPr>
          <w:delText>跟随系统</w:delText>
        </w:r>
        <w:r w:rsidDel="00BB7427">
          <w:rPr>
            <w:rFonts w:hint="eastAsia"/>
          </w:rPr>
          <w:delText>日期</w:delText>
        </w:r>
        <w:r w:rsidR="004E59B9" w:rsidDel="00BB7427">
          <w:rPr>
            <w:rFonts w:hint="eastAsia"/>
          </w:rPr>
          <w:delText>，</w:delText>
        </w:r>
        <w:r w:rsidR="00B90FAE" w:rsidDel="00BB7427">
          <w:rPr>
            <w:rFonts w:hint="eastAsia"/>
          </w:rPr>
          <w:delText>点击</w:delText>
        </w:r>
        <w:r w:rsidR="00836181" w:rsidDel="00BB7427">
          <w:rPr>
            <w:rFonts w:hint="eastAsia"/>
          </w:rPr>
          <w:delText>日期进入系统日期设置</w:delText>
        </w:r>
      </w:del>
    </w:p>
    <w:p w:rsidR="001F2B78" w:rsidRPr="005A1DA0" w:rsidRDefault="001F2B78" w:rsidP="005A1DA0"/>
    <w:p w:rsidR="00C03A22" w:rsidRDefault="00990BF9" w:rsidP="00C03A22">
      <w:r w:rsidRPr="00990BF9">
        <w:rPr>
          <w:rFonts w:hint="eastAsia"/>
          <w:b/>
        </w:rPr>
        <w:t>图标显示</w:t>
      </w:r>
      <w:r>
        <w:rPr>
          <w:rFonts w:hint="eastAsia"/>
          <w:b/>
        </w:rPr>
        <w:t>：</w:t>
      </w:r>
      <w:r w:rsidR="00C03A22">
        <w:rPr>
          <w:rFonts w:hint="eastAsia"/>
        </w:rPr>
        <w:t>默认显示</w:t>
      </w:r>
      <w:r w:rsidR="00C03A22">
        <w:rPr>
          <w:rFonts w:hint="eastAsia"/>
        </w:rPr>
        <w:t>6</w:t>
      </w:r>
      <w:r w:rsidR="005A1DA0">
        <w:rPr>
          <w:rFonts w:hint="eastAsia"/>
        </w:rPr>
        <w:t>个图标，</w:t>
      </w:r>
      <w:r>
        <w:rPr>
          <w:rFonts w:hint="eastAsia"/>
        </w:rPr>
        <w:t>前五个：</w:t>
      </w:r>
      <w:r w:rsidR="00C03A22">
        <w:rPr>
          <w:rFonts w:hint="eastAsia"/>
        </w:rPr>
        <w:t>横向从左到右，依次显示电话，短信，浏览器，相机，联系人</w:t>
      </w:r>
      <w:r>
        <w:rPr>
          <w:rFonts w:hint="eastAsia"/>
        </w:rPr>
        <w:t>。最多可添加至</w:t>
      </w:r>
      <w:r w:rsidR="00C03A22">
        <w:rPr>
          <w:rFonts w:hint="eastAsia"/>
        </w:rPr>
        <w:t>9</w:t>
      </w:r>
      <w:r w:rsidR="00C03A22">
        <w:rPr>
          <w:rFonts w:hint="eastAsia"/>
        </w:rPr>
        <w:t>个</w:t>
      </w:r>
      <w:r>
        <w:rPr>
          <w:rFonts w:hint="eastAsia"/>
        </w:rPr>
        <w:t>，</w:t>
      </w:r>
      <w:r w:rsidR="00C03A22">
        <w:rPr>
          <w:rFonts w:hint="eastAsia"/>
        </w:rPr>
        <w:t>最少时显示</w:t>
      </w:r>
      <w:r w:rsidR="00C03A22">
        <w:rPr>
          <w:rFonts w:hint="eastAsia"/>
        </w:rPr>
        <w:t>0</w:t>
      </w:r>
      <w:r w:rsidR="00C03A22">
        <w:rPr>
          <w:rFonts w:hint="eastAsia"/>
        </w:rPr>
        <w:t>个图标</w:t>
      </w:r>
    </w:p>
    <w:p w:rsidR="005A1DA0" w:rsidRPr="005A1DA0" w:rsidRDefault="005A1DA0" w:rsidP="00C03A22">
      <w:pPr>
        <w:rPr>
          <w:b/>
        </w:rPr>
      </w:pPr>
    </w:p>
    <w:p w:rsidR="00024DB8" w:rsidRPr="001F2B78" w:rsidRDefault="00024DB8" w:rsidP="00024DB8">
      <w:pPr>
        <w:rPr>
          <w:b/>
        </w:rPr>
      </w:pPr>
      <w:r w:rsidRPr="001F2B78">
        <w:rPr>
          <w:rFonts w:hint="eastAsia"/>
          <w:b/>
        </w:rPr>
        <w:t>浏览器匹配规则：</w:t>
      </w:r>
    </w:p>
    <w:p w:rsidR="00024DB8" w:rsidRPr="001F2B78" w:rsidRDefault="00024DB8" w:rsidP="00024DB8">
      <w:r w:rsidRPr="001F2B78">
        <w:rPr>
          <w:rFonts w:hint="eastAsia"/>
        </w:rPr>
        <w:t>A</w:t>
      </w:r>
      <w:r w:rsidRPr="001F2B78">
        <w:rPr>
          <w:rFonts w:hint="eastAsia"/>
        </w:rPr>
        <w:t>：精确匹配根据我们有的包名去匹配从第一个逐个往下扫。配上了就配上了</w:t>
      </w:r>
    </w:p>
    <w:p w:rsidR="00024DB8" w:rsidRPr="001F2B78" w:rsidRDefault="00024DB8" w:rsidP="00024DB8">
      <w:r w:rsidRPr="001F2B78">
        <w:rPr>
          <w:rFonts w:hint="eastAsia"/>
        </w:rPr>
        <w:t>B</w:t>
      </w:r>
      <w:r w:rsidRPr="001F2B78">
        <w:rPr>
          <w:rFonts w:hint="eastAsia"/>
        </w:rPr>
        <w:t>：如果一个都配不上我们做一个弹框，显示出用户本身已安装的所有浏览器</w:t>
      </w:r>
      <w:ins w:id="16" w:author="Denny" w:date="2014-12-09T11:05:00Z">
        <w:r w:rsidR="00BB7427">
          <w:rPr>
            <w:rFonts w:hint="eastAsia"/>
          </w:rPr>
          <w:t>？？</w:t>
        </w:r>
      </w:ins>
      <w:r w:rsidRPr="001F2B78">
        <w:rPr>
          <w:rFonts w:hint="eastAsia"/>
        </w:rPr>
        <w:t>，用户自己选择。</w:t>
      </w:r>
      <w:ins w:id="17" w:author="Denny" w:date="2014-12-09T11:06:00Z">
        <w:r w:rsidR="00BB7427">
          <w:rPr>
            <w:rFonts w:hint="eastAsia"/>
          </w:rPr>
          <w:t>选择始终还是仅一次</w:t>
        </w:r>
      </w:ins>
    </w:p>
    <w:p w:rsidR="00024DB8" w:rsidRDefault="00024DB8" w:rsidP="00C03A22"/>
    <w:p w:rsidR="006572D2" w:rsidRPr="001F2B78" w:rsidRDefault="00990BF9" w:rsidP="00C03A22">
      <w:pPr>
        <w:rPr>
          <w:b/>
        </w:rPr>
      </w:pPr>
      <w:r w:rsidRPr="001F2B78">
        <w:rPr>
          <w:rFonts w:hint="eastAsia"/>
          <w:b/>
        </w:rPr>
        <w:t>最后一个图标：</w:t>
      </w:r>
    </w:p>
    <w:p w:rsidR="00C03A22" w:rsidRDefault="006572D2" w:rsidP="00C03A22">
      <w:r>
        <w:rPr>
          <w:rFonts w:hint="eastAsia"/>
        </w:rPr>
        <w:t>A</w:t>
      </w:r>
      <w:r>
        <w:rPr>
          <w:rFonts w:hint="eastAsia"/>
        </w:rPr>
        <w:t>：精确匹配，检测</w:t>
      </w:r>
      <w:r w:rsidR="00990BF9">
        <w:rPr>
          <w:rFonts w:hint="eastAsia"/>
        </w:rPr>
        <w:t>出一个</w:t>
      </w:r>
      <w:r w:rsidR="00C03A22">
        <w:rPr>
          <w:rFonts w:hint="eastAsia"/>
        </w:rPr>
        <w:t>用户</w:t>
      </w:r>
      <w:r w:rsidR="00990BF9">
        <w:rPr>
          <w:rFonts w:hint="eastAsia"/>
        </w:rPr>
        <w:t>现有已安装应用</w:t>
      </w:r>
      <w:r>
        <w:rPr>
          <w:rFonts w:hint="eastAsia"/>
        </w:rPr>
        <w:t>中排序最靠前</w:t>
      </w:r>
      <w:r w:rsidR="00C03A22">
        <w:rPr>
          <w:rFonts w:hint="eastAsia"/>
        </w:rPr>
        <w:t>的</w:t>
      </w:r>
      <w:r w:rsidR="00C03A22">
        <w:rPr>
          <w:rFonts w:hint="eastAsia"/>
        </w:rPr>
        <w:t>1</w:t>
      </w:r>
      <w:r>
        <w:rPr>
          <w:rFonts w:hint="eastAsia"/>
        </w:rPr>
        <w:t>个应用，根据我们内置的包名列表按前后顺序依次去匹配，其中会包括系统应用（</w:t>
      </w:r>
      <w:r w:rsidR="00990BF9">
        <w:rPr>
          <w:rFonts w:hint="eastAsia"/>
        </w:rPr>
        <w:t>除去</w:t>
      </w:r>
      <w:r w:rsidR="00C03A22">
        <w:rPr>
          <w:rFonts w:hint="eastAsia"/>
        </w:rPr>
        <w:t>电话，短信，浏览器，相机，通讯录</w:t>
      </w:r>
      <w:r w:rsidR="00990BF9">
        <w:rPr>
          <w:rFonts w:hint="eastAsia"/>
        </w:rPr>
        <w:t>）</w:t>
      </w:r>
    </w:p>
    <w:p w:rsidR="00EB2253" w:rsidRDefault="006572D2" w:rsidP="00C03A22">
      <w:r>
        <w:rPr>
          <w:rFonts w:hint="eastAsia"/>
        </w:rPr>
        <w:t>B</w:t>
      </w:r>
      <w:r>
        <w:rPr>
          <w:rFonts w:hint="eastAsia"/>
        </w:rPr>
        <w:t>：当匹配不上时，显示系统设置</w:t>
      </w:r>
    </w:p>
    <w:p w:rsidR="00130EE6" w:rsidRPr="00130EE6" w:rsidRDefault="00130EE6" w:rsidP="00C03A22"/>
    <w:p w:rsidR="000166E5" w:rsidRDefault="000166E5" w:rsidP="00C03A22">
      <w:pPr>
        <w:rPr>
          <w:b/>
        </w:rPr>
      </w:pPr>
      <w:r w:rsidRPr="000166E5">
        <w:rPr>
          <w:rFonts w:hint="eastAsia"/>
          <w:b/>
        </w:rPr>
        <w:t>搜索：</w:t>
      </w:r>
    </w:p>
    <w:p w:rsidR="000166E5" w:rsidRPr="000166E5" w:rsidRDefault="000166E5" w:rsidP="00C03A22">
      <w:r>
        <w:rPr>
          <w:rFonts w:hint="eastAsia"/>
        </w:rPr>
        <w:t>默认显示</w:t>
      </w:r>
      <w:r w:rsidR="006108D6">
        <w:rPr>
          <w:rFonts w:hint="eastAsia"/>
        </w:rPr>
        <w:t>，详情见</w:t>
      </w:r>
      <w:r w:rsidR="006108D6">
        <w:rPr>
          <w:rFonts w:hint="eastAsia"/>
        </w:rPr>
        <w:t>1.3</w:t>
      </w:r>
      <w:r w:rsidR="006108D6">
        <w:rPr>
          <w:rFonts w:hint="eastAsia"/>
        </w:rPr>
        <w:t>主页搜索</w:t>
      </w:r>
    </w:p>
    <w:p w:rsidR="00BA3304" w:rsidRDefault="00BA3304" w:rsidP="00BA3304">
      <w:pPr>
        <w:pStyle w:val="3"/>
      </w:pPr>
      <w:r>
        <w:rPr>
          <w:rFonts w:hint="eastAsia"/>
        </w:rPr>
        <w:t>1.2</w:t>
      </w:r>
      <w:r w:rsidRPr="00BA3304">
        <w:rPr>
          <w:rFonts w:hint="eastAsia"/>
        </w:rPr>
        <w:t>主页图标管理</w:t>
      </w:r>
    </w:p>
    <w:p w:rsidR="001A1059" w:rsidRPr="001A1059" w:rsidRDefault="001A1059" w:rsidP="001A1059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图标编辑模式</w:t>
      </w:r>
    </w:p>
    <w:p w:rsidR="00AE661B" w:rsidRPr="00AE661B" w:rsidRDefault="00AE661B" w:rsidP="00AE661B">
      <w:r>
        <w:rPr>
          <w:rFonts w:hint="eastAsia"/>
          <w:noProof/>
        </w:rPr>
        <w:drawing>
          <wp:inline distT="0" distB="0" distL="0" distR="0">
            <wp:extent cx="5584820" cy="2188464"/>
            <wp:effectExtent l="0" t="0" r="0" b="2540"/>
            <wp:docPr id="2" name="图片 2" descr="C:\Users\Administrator\Desktop\新建文件夹 (10)\CUFB6FDH6{RZX9Q[KR]V%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10)\CUFB6FDH6{RZX9Q[KR]V%X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0" cy="218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AE" w:rsidRDefault="00AE661B" w:rsidP="00495102">
      <w:pPr>
        <w:rPr>
          <w:ins w:id="18" w:author="Denny" w:date="2014-12-09T11:11:00Z"/>
        </w:rPr>
      </w:pPr>
      <w:proofErr w:type="gramStart"/>
      <w:r w:rsidRPr="00AE661B">
        <w:rPr>
          <w:rFonts w:hint="eastAsia"/>
          <w:b/>
        </w:rPr>
        <w:t>长按图标</w:t>
      </w:r>
      <w:proofErr w:type="gramEnd"/>
      <w:r w:rsidRPr="00AE661B">
        <w:rPr>
          <w:rFonts w:hint="eastAsia"/>
        </w:rPr>
        <w:t>：</w:t>
      </w:r>
    </w:p>
    <w:p w:rsidR="00B553AE" w:rsidRDefault="00495102">
      <w:pPr>
        <w:pStyle w:val="a5"/>
        <w:numPr>
          <w:ilvl w:val="0"/>
          <w:numId w:val="18"/>
        </w:numPr>
        <w:ind w:firstLineChars="0"/>
        <w:rPr>
          <w:ins w:id="19" w:author="Denny" w:date="2014-12-09T11:12:00Z"/>
        </w:rPr>
        <w:pPrChange w:id="20" w:author="Denny" w:date="2014-12-09T11:11:00Z">
          <w:pPr/>
        </w:pPrChange>
      </w:pPr>
      <w:r>
        <w:rPr>
          <w:rFonts w:hint="eastAsia"/>
        </w:rPr>
        <w:t>当前长安图标</w:t>
      </w:r>
      <w:ins w:id="21" w:author="Denny" w:date="2014-12-09T11:10:00Z">
        <w:r w:rsidR="00B553AE">
          <w:rPr>
            <w:rFonts w:hint="eastAsia"/>
          </w:rPr>
          <w:t>触发后，短促震动</w:t>
        </w:r>
      </w:ins>
      <w:del w:id="22" w:author="Denny" w:date="2014-12-09T11:10:00Z">
        <w:r w:rsidDel="00B553AE">
          <w:rPr>
            <w:rFonts w:hint="eastAsia"/>
          </w:rPr>
          <w:delText>高亮</w:delText>
        </w:r>
      </w:del>
      <w:r>
        <w:rPr>
          <w:rFonts w:hint="eastAsia"/>
        </w:rPr>
        <w:t>，</w:t>
      </w:r>
      <w:ins w:id="23" w:author="Denny" w:date="2014-12-09T11:10:00Z">
        <w:r w:rsidR="00B553AE">
          <w:rPr>
            <w:rFonts w:hint="eastAsia"/>
          </w:rPr>
          <w:t>同时</w:t>
        </w:r>
      </w:ins>
      <w:r>
        <w:rPr>
          <w:rFonts w:hint="eastAsia"/>
        </w:rPr>
        <w:t>其他图标</w:t>
      </w:r>
      <w:ins w:id="24" w:author="Denny" w:date="2014-12-09T11:10:00Z">
        <w:r w:rsidR="00B553AE">
          <w:rPr>
            <w:rFonts w:hint="eastAsia"/>
          </w:rPr>
          <w:t>开始</w:t>
        </w:r>
      </w:ins>
      <w:ins w:id="25" w:author="Denny" w:date="2014-12-09T11:08:00Z">
        <w:r w:rsidR="004421B8">
          <w:rPr>
            <w:rFonts w:hint="eastAsia"/>
          </w:rPr>
          <w:t>200ms</w:t>
        </w:r>
      </w:ins>
      <w:ins w:id="26" w:author="Denny" w:date="2014-12-09T11:10:00Z">
        <w:r w:rsidR="00B553AE">
          <w:rPr>
            <w:rFonts w:hint="eastAsia"/>
          </w:rPr>
          <w:t>到</w:t>
        </w:r>
      </w:ins>
      <w:del w:id="27" w:author="Denny" w:date="2014-12-09T11:10:00Z">
        <w:r w:rsidDel="00B553AE">
          <w:rPr>
            <w:rFonts w:hint="eastAsia"/>
          </w:rPr>
          <w:delText>50</w:delText>
        </w:r>
      </w:del>
      <w:ins w:id="28" w:author="Denny" w:date="2014-12-09T11:11:00Z">
        <w:r w:rsidR="00B553AE">
          <w:rPr>
            <w:rFonts w:hint="eastAsia"/>
          </w:rPr>
          <w:t>7</w:t>
        </w:r>
      </w:ins>
      <w:ins w:id="29" w:author="Denny" w:date="2014-12-09T11:10:00Z">
        <w:r w:rsidR="00B553AE">
          <w:rPr>
            <w:rFonts w:hint="eastAsia"/>
          </w:rPr>
          <w:t>0</w:t>
        </w:r>
      </w:ins>
      <w:r>
        <w:rPr>
          <w:rFonts w:hint="eastAsia"/>
        </w:rPr>
        <w:t>%</w:t>
      </w:r>
      <w:r>
        <w:rPr>
          <w:rFonts w:hint="eastAsia"/>
        </w:rPr>
        <w:t>透明</w:t>
      </w:r>
      <w:ins w:id="30" w:author="Denny" w:date="2014-12-09T11:11:00Z">
        <w:r w:rsidR="00B553AE">
          <w:rPr>
            <w:rFonts w:hint="eastAsia"/>
          </w:rPr>
          <w:t>；</w:t>
        </w:r>
      </w:ins>
    </w:p>
    <w:p w:rsidR="00495102" w:rsidRDefault="00495102">
      <w:pPr>
        <w:pStyle w:val="a5"/>
        <w:numPr>
          <w:ilvl w:val="0"/>
          <w:numId w:val="18"/>
        </w:numPr>
        <w:ind w:firstLineChars="0"/>
        <w:pPrChange w:id="31" w:author="Denny" w:date="2014-12-09T11:11:00Z">
          <w:pPr/>
        </w:pPrChange>
      </w:pPr>
      <w:del w:id="32" w:author="Denny" w:date="2014-12-09T11:11:00Z">
        <w:r w:rsidDel="00B553AE">
          <w:rPr>
            <w:rFonts w:hint="eastAsia"/>
          </w:rPr>
          <w:delText>（</w:delText>
        </w:r>
      </w:del>
      <w:r>
        <w:rPr>
          <w:rFonts w:hint="eastAsia"/>
        </w:rPr>
        <w:t>此时点击未被选图标，前一个被选图标</w:t>
      </w:r>
      <w:ins w:id="33" w:author="Denny" w:date="2014-12-09T11:12:00Z">
        <w:r w:rsidR="00B553AE">
          <w:rPr>
            <w:rFonts w:hint="eastAsia"/>
          </w:rPr>
          <w:t>以同样的动画</w:t>
        </w:r>
      </w:ins>
      <w:r>
        <w:rPr>
          <w:rFonts w:hint="eastAsia"/>
        </w:rPr>
        <w:t>高亮消失，当前被点击图标</w:t>
      </w:r>
      <w:ins w:id="34" w:author="Denny" w:date="2014-12-09T11:12:00Z">
        <w:r w:rsidR="00B553AE">
          <w:rPr>
            <w:rFonts w:hint="eastAsia"/>
          </w:rPr>
          <w:t>瞬间</w:t>
        </w:r>
      </w:ins>
      <w:r>
        <w:rPr>
          <w:rFonts w:hint="eastAsia"/>
        </w:rPr>
        <w:t>亮起，手指点击到拖动是连贯的</w:t>
      </w:r>
      <w:del w:id="35" w:author="Denny" w:date="2014-12-09T11:11:00Z">
        <w:r w:rsidDel="00B553AE">
          <w:rPr>
            <w:rFonts w:hint="eastAsia"/>
          </w:rPr>
          <w:delText>）</w:delText>
        </w:r>
      </w:del>
    </w:p>
    <w:p w:rsidR="00495102" w:rsidRDefault="00B553AE" w:rsidP="00047EF2">
      <w:proofErr w:type="gramStart"/>
      <w:ins w:id="36" w:author="Denny" w:date="2014-12-09T11:13:00Z">
        <w:r>
          <w:rPr>
            <w:rFonts w:hint="eastAsia"/>
          </w:rPr>
          <w:t>长按触发</w:t>
        </w:r>
        <w:proofErr w:type="gramEnd"/>
        <w:r>
          <w:rPr>
            <w:rFonts w:hint="eastAsia"/>
          </w:rPr>
          <w:t>后</w:t>
        </w:r>
      </w:ins>
      <w:r w:rsidR="00495102">
        <w:rPr>
          <w:rFonts w:hint="eastAsia"/>
        </w:rPr>
        <w:t>同时</w:t>
      </w:r>
      <w:r w:rsidR="00495102" w:rsidRPr="00495102">
        <w:rPr>
          <w:rFonts w:hint="eastAsia"/>
        </w:rPr>
        <w:t>搜索框向下平移</w:t>
      </w:r>
      <w:ins w:id="37" w:author="Denny" w:date="2014-12-09T11:14:00Z">
        <w:r>
          <w:rPr>
            <w:rFonts w:hint="eastAsia"/>
          </w:rPr>
          <w:t>移出屏幕</w:t>
        </w:r>
      </w:ins>
      <w:r w:rsidR="00495102" w:rsidRPr="00495102">
        <w:rPr>
          <w:rFonts w:hint="eastAsia"/>
        </w:rPr>
        <w:t>200</w:t>
      </w:r>
      <w:r w:rsidR="00495102">
        <w:rPr>
          <w:rFonts w:hint="eastAsia"/>
        </w:rPr>
        <w:t>ms</w:t>
      </w:r>
      <w:r w:rsidR="00495102" w:rsidRPr="00495102">
        <w:rPr>
          <w:rFonts w:hint="eastAsia"/>
        </w:rPr>
        <w:t>完成</w:t>
      </w:r>
      <w:ins w:id="38" w:author="Denny" w:date="2014-12-09T11:15:00Z">
        <w:r>
          <w:rPr>
            <w:rFonts w:hint="eastAsia"/>
          </w:rPr>
          <w:t>（匀速）</w:t>
        </w:r>
      </w:ins>
      <w:r w:rsidR="00495102" w:rsidRPr="00495102">
        <w:rPr>
          <w:rFonts w:hint="eastAsia"/>
        </w:rPr>
        <w:t>，（换图标，换</w:t>
      </w:r>
      <w:r w:rsidR="00495102">
        <w:rPr>
          <w:rFonts w:hint="eastAsia"/>
        </w:rPr>
        <w:t>APP</w:t>
      </w:r>
      <w:r w:rsidR="00495102" w:rsidRPr="00495102">
        <w:rPr>
          <w:rFonts w:hint="eastAsia"/>
        </w:rPr>
        <w:t>，删除）这三个按钮在搜索</w:t>
      </w:r>
      <w:proofErr w:type="gramStart"/>
      <w:r w:rsidR="00495102" w:rsidRPr="00495102">
        <w:rPr>
          <w:rFonts w:hint="eastAsia"/>
        </w:rPr>
        <w:t>框完全</w:t>
      </w:r>
      <w:proofErr w:type="gramEnd"/>
      <w:r w:rsidR="00495102" w:rsidRPr="00495102">
        <w:rPr>
          <w:rFonts w:hint="eastAsia"/>
        </w:rPr>
        <w:t>移除后向上平移进入，</w:t>
      </w:r>
      <w:r w:rsidR="00495102" w:rsidRPr="00495102">
        <w:rPr>
          <w:rFonts w:hint="eastAsia"/>
        </w:rPr>
        <w:t>300</w:t>
      </w:r>
      <w:r w:rsidR="00495102">
        <w:rPr>
          <w:rFonts w:hint="eastAsia"/>
        </w:rPr>
        <w:t>ms</w:t>
      </w:r>
      <w:r w:rsidR="00495102" w:rsidRPr="00495102">
        <w:rPr>
          <w:rFonts w:hint="eastAsia"/>
        </w:rPr>
        <w:t>完成</w:t>
      </w:r>
      <w:ins w:id="39" w:author="Denny" w:date="2014-12-09T11:15:00Z">
        <w:r>
          <w:rPr>
            <w:rFonts w:hint="eastAsia"/>
          </w:rPr>
          <w:t>（先快后慢）</w:t>
        </w:r>
      </w:ins>
      <w:r w:rsidR="00495102" w:rsidRPr="00495102">
        <w:rPr>
          <w:rFonts w:hint="eastAsia"/>
        </w:rPr>
        <w:t>，整个出现动作</w:t>
      </w:r>
      <w:r w:rsidR="00495102" w:rsidRPr="00495102">
        <w:rPr>
          <w:rFonts w:hint="eastAsia"/>
        </w:rPr>
        <w:t>500</w:t>
      </w:r>
      <w:r w:rsidR="00495102">
        <w:rPr>
          <w:rFonts w:hint="eastAsia"/>
        </w:rPr>
        <w:t>ms</w:t>
      </w:r>
      <w:r w:rsidR="00495102" w:rsidRPr="00495102">
        <w:rPr>
          <w:rFonts w:hint="eastAsia"/>
        </w:rPr>
        <w:t>，</w:t>
      </w:r>
    </w:p>
    <w:p w:rsidR="00FD24D6" w:rsidRDefault="00FD24D6" w:rsidP="00047EF2">
      <w:pPr>
        <w:rPr>
          <w:ins w:id="40" w:author="Denny" w:date="2014-12-09T11:18:00Z"/>
        </w:rPr>
      </w:pPr>
      <w:r>
        <w:rPr>
          <w:rFonts w:hint="eastAsia"/>
        </w:rPr>
        <w:t>此状态下按返回键，或者桌面空白处退出，</w:t>
      </w:r>
      <w:del w:id="41" w:author="Denny" w:date="2014-12-09T11:17:00Z">
        <w:r w:rsidDel="00B553AE">
          <w:rPr>
            <w:rFonts w:hint="eastAsia"/>
          </w:rPr>
          <w:delText>逆向上诉</w:delText>
        </w:r>
      </w:del>
      <w:r>
        <w:rPr>
          <w:rFonts w:hint="eastAsia"/>
        </w:rPr>
        <w:t>动画</w:t>
      </w:r>
      <w:ins w:id="42" w:author="Denny" w:date="2014-12-09T11:17:00Z">
        <w:r w:rsidR="00B553AE" w:rsidRPr="00B553AE">
          <w:rPr>
            <w:rFonts w:hint="eastAsia"/>
          </w:rPr>
          <w:t>？？</w:t>
        </w:r>
      </w:ins>
    </w:p>
    <w:p w:rsidR="00B553AE" w:rsidRDefault="00B553AE" w:rsidP="00047EF2">
      <w:pPr>
        <w:rPr>
          <w:ins w:id="43" w:author="Denny" w:date="2014-12-09T11:18:00Z"/>
        </w:rPr>
      </w:pPr>
    </w:p>
    <w:p w:rsidR="00B553AE" w:rsidRPr="00B553AE" w:rsidRDefault="00B553AE" w:rsidP="00047EF2">
      <w:pPr>
        <w:rPr>
          <w:sz w:val="32"/>
          <w:rPrChange w:id="44" w:author="Denny" w:date="2014-12-09T11:18:00Z">
            <w:rPr/>
          </w:rPrChange>
        </w:rPr>
      </w:pPr>
      <w:ins w:id="45" w:author="Denny" w:date="2014-12-09T11:18:00Z">
        <w:r w:rsidRPr="00B553AE">
          <w:rPr>
            <w:rFonts w:hint="eastAsia"/>
            <w:sz w:val="32"/>
            <w:rPrChange w:id="46" w:author="Denny" w:date="2014-12-09T11:18:00Z">
              <w:rPr>
                <w:rFonts w:hint="eastAsia"/>
              </w:rPr>
            </w:rPrChange>
          </w:rPr>
          <w:t>图标拖动</w:t>
        </w:r>
      </w:ins>
    </w:p>
    <w:p w:rsidR="00FD24D6" w:rsidRPr="00FD24D6" w:rsidRDefault="001A1059" w:rsidP="009B490C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更换图标</w:t>
      </w:r>
    </w:p>
    <w:p w:rsidR="00FD24D6" w:rsidRDefault="00FD24D6" w:rsidP="00FD24D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点击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673" cy="443673"/>
            <wp:effectExtent l="0" t="0" r="0" b="0"/>
            <wp:docPr id="20" name="图片 20" descr="C:\Users\Administrator\AppData\Roaming\Tencent\Users\917368076\QQ\WinTemp\RichOle\MSFVD7WUN4%IJ2V(0M]$8Q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17368076\QQ\WinTemp\RichOle\MSFVD7WUN4%IJ2V(0M]$8Q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2" cy="44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D6" w:rsidRPr="00CA7F9D" w:rsidRDefault="00FD24D6" w:rsidP="00FD24D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26614" cy="2076176"/>
            <wp:effectExtent l="0" t="0" r="7620" b="635"/>
            <wp:docPr id="8" name="图片 8" descr="C:\Users\Administrator\AppData\Roaming\Tencent\Users\917368076\QQ\WinTemp\RichOle\IDNEGCVTVD%O4J5ZBKK2P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17368076\QQ\WinTemp\RichOle\IDNEGCVTVD%O4J5ZBKK2PO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49" cy="207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D6" w:rsidRPr="00CA7F9D" w:rsidRDefault="00FD24D6" w:rsidP="00FD24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主页面时间天气日期显示区域</w:t>
      </w:r>
      <w:r w:rsidRPr="00CA7F9D">
        <w:rPr>
          <w:rFonts w:ascii="宋体" w:eastAsia="宋体" w:hAnsi="宋体" w:cs="宋体" w:hint="eastAsia"/>
          <w:kern w:val="0"/>
          <w:szCs w:val="21"/>
        </w:rPr>
        <w:t>和图标缩小100%到80%，透明度100%到0%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 w:rsidRPr="00CA7F9D">
        <w:rPr>
          <w:rFonts w:ascii="宋体" w:eastAsia="宋体" w:hAnsi="宋体" w:cs="宋体" w:hint="eastAsia"/>
          <w:kern w:val="0"/>
          <w:szCs w:val="21"/>
        </w:rPr>
        <w:t>同时壁纸</w:t>
      </w:r>
      <w:r w:rsidR="009B490C">
        <w:rPr>
          <w:rFonts w:ascii="宋体" w:eastAsia="宋体" w:hAnsi="宋体" w:cs="宋体" w:hint="eastAsia"/>
          <w:kern w:val="0"/>
          <w:szCs w:val="21"/>
        </w:rPr>
        <w:t>与</w:t>
      </w:r>
      <w:proofErr w:type="gramStart"/>
      <w:r w:rsidR="009B490C">
        <w:rPr>
          <w:rFonts w:ascii="宋体" w:eastAsia="宋体" w:hAnsi="宋体" w:cs="宋体" w:hint="eastAsia"/>
          <w:kern w:val="0"/>
          <w:szCs w:val="21"/>
        </w:rPr>
        <w:t>弹窗,</w:t>
      </w:r>
      <w:r>
        <w:rPr>
          <w:rFonts w:ascii="宋体" w:eastAsia="宋体" w:hAnsi="宋体" w:cs="宋体" w:hint="eastAsia"/>
          <w:kern w:val="0"/>
          <w:szCs w:val="21"/>
        </w:rPr>
        <w:t>间层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出现</w:t>
      </w:r>
      <w:r w:rsidRPr="00CA7F9D">
        <w:rPr>
          <w:rFonts w:ascii="宋体" w:eastAsia="宋体" w:hAnsi="宋体" w:cs="宋体" w:hint="eastAsia"/>
          <w:kern w:val="0"/>
          <w:szCs w:val="21"/>
        </w:rPr>
        <w:t>黑色蒙版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CA7F9D">
        <w:rPr>
          <w:rFonts w:ascii="宋体" w:eastAsia="宋体" w:hAnsi="宋体" w:cs="宋体" w:hint="eastAsia"/>
          <w:kern w:val="0"/>
          <w:szCs w:val="21"/>
        </w:rPr>
        <w:t>100%透明到50%透明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弹出框透明度</w:t>
      </w:r>
      <w:r w:rsidRPr="00CA7F9D">
        <w:rPr>
          <w:rFonts w:ascii="宋体" w:eastAsia="宋体" w:hAnsi="宋体" w:cs="宋体" w:hint="eastAsia"/>
          <w:kern w:val="0"/>
          <w:szCs w:val="21"/>
        </w:rPr>
        <w:t>度100%到0%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 w:rsidRPr="00CA7F9D">
        <w:rPr>
          <w:rFonts w:ascii="宋体" w:eastAsia="宋体" w:hAnsi="宋体" w:cs="宋体" w:hint="eastAsia"/>
          <w:kern w:val="0"/>
          <w:szCs w:val="21"/>
        </w:rPr>
        <w:t>底部图标平移出去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动画时间500ms</w:t>
      </w:r>
      <w:r w:rsidR="009B490C">
        <w:rPr>
          <w:rFonts w:ascii="宋体" w:eastAsia="宋体" w:hAnsi="宋体" w:cs="宋体" w:hint="eastAsia"/>
          <w:kern w:val="0"/>
          <w:szCs w:val="21"/>
        </w:rPr>
        <w:t>.</w:t>
      </w:r>
      <w:ins w:id="47" w:author="Denny" w:date="2014-12-09T11:21:00Z">
        <w:r w:rsidR="00BC54B0">
          <w:rPr>
            <w:rFonts w:ascii="宋体" w:eastAsia="宋体" w:hAnsi="宋体" w:cs="宋体" w:hint="eastAsia"/>
            <w:kern w:val="0"/>
            <w:szCs w:val="21"/>
          </w:rPr>
          <w:t>（参考向上滑动）</w:t>
        </w:r>
      </w:ins>
    </w:p>
    <w:p w:rsidR="00FD24D6" w:rsidRDefault="00FD24D6" w:rsidP="00FD2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81585" cy="2250831"/>
            <wp:effectExtent l="0" t="0" r="0" b="0"/>
            <wp:docPr id="14" name="图片 14" descr="C:\Users\Administrator\AppData\Roaming\Tencent\Users\917368076\QQ\WinTemp\RichOle\1I37AOGYD{%C_7~FF2@N1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17368076\QQ\WinTemp\RichOle\1I37AOGYD{%C_7~FF2@N1P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537" cy="225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8" w:author="Denny" w:date="2014-12-09T11:22:00Z">
        <w:r w:rsidR="00BC54B0">
          <w:rPr>
            <w:rFonts w:ascii="宋体" w:eastAsia="宋体" w:hAnsi="宋体" w:cs="宋体" w:hint="eastAsia"/>
            <w:kern w:val="0"/>
            <w:sz w:val="24"/>
            <w:szCs w:val="24"/>
          </w:rPr>
          <w:t>改一下，ok在下面</w:t>
        </w:r>
      </w:ins>
    </w:p>
    <w:p w:rsidR="00BC7F8E" w:rsidRPr="00130EE6" w:rsidRDefault="00FD24D6" w:rsidP="00FD24D6">
      <w:r>
        <w:rPr>
          <w:rFonts w:hint="eastAsia"/>
        </w:rPr>
        <w:t>弹出框内</w:t>
      </w:r>
      <w:r w:rsidRPr="0087779C">
        <w:rPr>
          <w:rFonts w:hint="eastAsia"/>
        </w:rPr>
        <w:t>图标显示</w:t>
      </w:r>
      <w:r w:rsidRPr="0087779C">
        <w:rPr>
          <w:rFonts w:hint="eastAsia"/>
        </w:rPr>
        <w:t>4X5</w:t>
      </w:r>
      <w:r>
        <w:rPr>
          <w:rFonts w:hint="eastAsia"/>
        </w:rPr>
        <w:t>，</w:t>
      </w:r>
      <w:r w:rsidRPr="0087779C">
        <w:rPr>
          <w:rFonts w:hint="eastAsia"/>
        </w:rPr>
        <w:t>有滚动条，滚动条交互方式参考抽屉页面</w:t>
      </w:r>
      <w:r w:rsidR="005447D9">
        <w:rPr>
          <w:rFonts w:hint="eastAsia"/>
        </w:rPr>
        <w:t>（内置在</w:t>
      </w:r>
      <w:r w:rsidR="005447D9">
        <w:rPr>
          <w:rFonts w:hint="eastAsia"/>
        </w:rPr>
        <w:t>APK</w:t>
      </w:r>
      <w:r w:rsidR="005447D9">
        <w:rPr>
          <w:rFonts w:hint="eastAsia"/>
        </w:rPr>
        <w:t>中的图标资源包）</w:t>
      </w:r>
      <w:r>
        <w:rPr>
          <w:rFonts w:hint="eastAsia"/>
        </w:rPr>
        <w:t>此状态下屏蔽ＭＥＮＵ键</w:t>
      </w:r>
      <w:r w:rsidR="005447D9">
        <w:rPr>
          <w:rFonts w:hint="eastAsia"/>
        </w:rPr>
        <w:t>，</w:t>
      </w:r>
      <w:r>
        <w:rPr>
          <w:rFonts w:hint="eastAsia"/>
        </w:rPr>
        <w:t>单击弹框内图标，</w:t>
      </w:r>
      <w:r>
        <w:rPr>
          <w:rFonts w:hint="eastAsia"/>
        </w:rPr>
        <w:t>TITLE</w:t>
      </w:r>
      <w:r w:rsidR="005447D9">
        <w:rPr>
          <w:rFonts w:hint="eastAsia"/>
        </w:rPr>
        <w:t>不变，</w:t>
      </w:r>
      <w:r>
        <w:rPr>
          <w:rFonts w:hint="eastAsia"/>
        </w:rPr>
        <w:t>图标</w:t>
      </w:r>
      <w:r>
        <w:rPr>
          <w:rFonts w:hint="eastAsia"/>
        </w:rPr>
        <w:t>ICON</w:t>
      </w:r>
      <w:proofErr w:type="gramStart"/>
      <w:r>
        <w:rPr>
          <w:rFonts w:hint="eastAsia"/>
        </w:rPr>
        <w:t>随选择</w:t>
      </w:r>
      <w:proofErr w:type="gramEnd"/>
      <w:r>
        <w:rPr>
          <w:rFonts w:hint="eastAsia"/>
        </w:rPr>
        <w:t>的</w:t>
      </w:r>
      <w:r>
        <w:rPr>
          <w:rFonts w:hint="eastAsia"/>
        </w:rPr>
        <w:t>ICON</w:t>
      </w:r>
      <w:r>
        <w:rPr>
          <w:rFonts w:hint="eastAsia"/>
        </w:rPr>
        <w:t>样式的化而变化，</w:t>
      </w:r>
      <w:r>
        <w:rPr>
          <w:rFonts w:hint="eastAsia"/>
        </w:rPr>
        <w:t>ICON</w:t>
      </w:r>
      <w:r>
        <w:rPr>
          <w:rFonts w:hint="eastAsia"/>
        </w:rPr>
        <w:t>淡入淡出切换点击</w:t>
      </w:r>
      <w:r>
        <w:rPr>
          <w:rFonts w:hint="eastAsia"/>
        </w:rPr>
        <w:t>OK</w:t>
      </w:r>
      <w:r>
        <w:rPr>
          <w:rFonts w:hint="eastAsia"/>
        </w:rPr>
        <w:t>或者返回键完成后，逆向点击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228" cy="319228"/>
            <wp:effectExtent l="0" t="0" r="5080" b="5080"/>
            <wp:docPr id="21" name="图片 21" descr="C:\Users\Administrator\AppData\Roaming\Tencent\Users\917368076\QQ\WinTemp\RichOle\MSFVD7WUN4%IJ2V(0M]$8Q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17368076\QQ\WinTemp\RichOle\MSFVD7WUN4%IJ2V(0M]$8Q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7" cy="31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的动画。</w:t>
      </w:r>
    </w:p>
    <w:p w:rsidR="00FD24D6" w:rsidRDefault="001A1059" w:rsidP="001A1059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更换应用</w:t>
      </w:r>
    </w:p>
    <w:p w:rsidR="00FD24D6" w:rsidRDefault="00FD24D6" w:rsidP="00FD24D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点击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030" cy="494030"/>
            <wp:effectExtent l="0" t="0" r="1270" b="1270"/>
            <wp:docPr id="16" name="图片 16" descr="C:\Users\Administrator\AppData\Roaming\Tencent\Users\917368076\QQ\WinTemp\RichOle\[Y`}W[Z60{VEXO)SX4[V)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17368076\QQ\WinTemp\RichOle\[Y`}W[Z60{VEXO)SX4[V)Z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D6" w:rsidRPr="00CA7F9D" w:rsidRDefault="00BC7F8E" w:rsidP="00FD24D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79547" cy="2256162"/>
            <wp:effectExtent l="0" t="0" r="0" b="0"/>
            <wp:docPr id="22" name="图片 22" descr="C:\Users\Administrator\AppData\Roaming\Tencent\Users\917368076\QQ\WinTemp\RichOle\J)1DL)53R$%TFZ5D_B]DG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17368076\QQ\WinTemp\RichOle\J)1DL)53R$%TFZ5D_B]DG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585" cy="22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D6" w:rsidRPr="00CA7F9D" w:rsidRDefault="00FD24D6" w:rsidP="00FD24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主页面时间天气日期显示区域</w:t>
      </w:r>
      <w:r w:rsidRPr="00CA7F9D">
        <w:rPr>
          <w:rFonts w:ascii="宋体" w:eastAsia="宋体" w:hAnsi="宋体" w:cs="宋体" w:hint="eastAsia"/>
          <w:kern w:val="0"/>
          <w:szCs w:val="21"/>
        </w:rPr>
        <w:t>和图标缩小100%到80%，透明度100%到0%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 w:rsidRPr="00CA7F9D">
        <w:rPr>
          <w:rFonts w:ascii="宋体" w:eastAsia="宋体" w:hAnsi="宋体" w:cs="宋体" w:hint="eastAsia"/>
          <w:kern w:val="0"/>
          <w:szCs w:val="21"/>
        </w:rPr>
        <w:t>同时壁纸</w:t>
      </w:r>
      <w:r w:rsidR="009B490C">
        <w:rPr>
          <w:rFonts w:ascii="宋体" w:eastAsia="宋体" w:hAnsi="宋体" w:cs="宋体" w:hint="eastAsia"/>
          <w:kern w:val="0"/>
          <w:szCs w:val="21"/>
        </w:rPr>
        <w:t>与</w:t>
      </w:r>
      <w:proofErr w:type="gramStart"/>
      <w:r w:rsidR="009B490C">
        <w:rPr>
          <w:rFonts w:ascii="宋体" w:eastAsia="宋体" w:hAnsi="宋体" w:cs="宋体" w:hint="eastAsia"/>
          <w:kern w:val="0"/>
          <w:szCs w:val="21"/>
        </w:rPr>
        <w:t>弹窗,</w:t>
      </w:r>
      <w:r>
        <w:rPr>
          <w:rFonts w:ascii="宋体" w:eastAsia="宋体" w:hAnsi="宋体" w:cs="宋体" w:hint="eastAsia"/>
          <w:kern w:val="0"/>
          <w:szCs w:val="21"/>
        </w:rPr>
        <w:t>间层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出现</w:t>
      </w:r>
      <w:r w:rsidRPr="00CA7F9D">
        <w:rPr>
          <w:rFonts w:ascii="宋体" w:eastAsia="宋体" w:hAnsi="宋体" w:cs="宋体" w:hint="eastAsia"/>
          <w:kern w:val="0"/>
          <w:szCs w:val="21"/>
        </w:rPr>
        <w:t>黑色蒙版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CA7F9D">
        <w:rPr>
          <w:rFonts w:ascii="宋体" w:eastAsia="宋体" w:hAnsi="宋体" w:cs="宋体" w:hint="eastAsia"/>
          <w:kern w:val="0"/>
          <w:szCs w:val="21"/>
        </w:rPr>
        <w:t>100%透明到50%透明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弹出框透明度</w:t>
      </w:r>
      <w:r w:rsidRPr="00CA7F9D">
        <w:rPr>
          <w:rFonts w:ascii="宋体" w:eastAsia="宋体" w:hAnsi="宋体" w:cs="宋体" w:hint="eastAsia"/>
          <w:kern w:val="0"/>
          <w:szCs w:val="21"/>
        </w:rPr>
        <w:t>度100%到0%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 w:rsidRPr="00CA7F9D">
        <w:rPr>
          <w:rFonts w:ascii="宋体" w:eastAsia="宋体" w:hAnsi="宋体" w:cs="宋体" w:hint="eastAsia"/>
          <w:kern w:val="0"/>
          <w:szCs w:val="21"/>
        </w:rPr>
        <w:t>底部图标平移出去</w:t>
      </w:r>
      <w:r w:rsidR="009B490C"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>动画时间500ms</w:t>
      </w:r>
      <w:r w:rsidR="009B490C">
        <w:rPr>
          <w:rFonts w:ascii="宋体" w:eastAsia="宋体" w:hAnsi="宋体" w:cs="宋体" w:hint="eastAsia"/>
          <w:kern w:val="0"/>
          <w:szCs w:val="21"/>
        </w:rPr>
        <w:t>.</w:t>
      </w:r>
    </w:p>
    <w:p w:rsidR="00FD24D6" w:rsidRDefault="008217E2" w:rsidP="00FD2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2565" cy="3203106"/>
            <wp:effectExtent l="0" t="0" r="4445" b="0"/>
            <wp:docPr id="23" name="图片 23" descr="C:\Users\Administrator\AppData\Roaming\Tencent\Users\917368076\QQ\WinTemp\RichOle\60YCYKKG[0UG[N4$J50ZE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17368076\QQ\WinTemp\RichOle\60YCYKKG[0UG[N4$J50ZEZ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20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D6" w:rsidRDefault="00FD24D6" w:rsidP="00FD24D6">
      <w:r>
        <w:rPr>
          <w:rFonts w:hint="eastAsia"/>
        </w:rPr>
        <w:t>弹出框内</w:t>
      </w:r>
      <w:r w:rsidRPr="0087779C">
        <w:rPr>
          <w:rFonts w:hint="eastAsia"/>
        </w:rPr>
        <w:t>图标显示</w:t>
      </w:r>
      <w:r w:rsidRPr="0087779C">
        <w:rPr>
          <w:rFonts w:hint="eastAsia"/>
        </w:rPr>
        <w:t>4X5</w:t>
      </w:r>
      <w:r>
        <w:rPr>
          <w:rFonts w:hint="eastAsia"/>
        </w:rPr>
        <w:t>，</w:t>
      </w:r>
      <w:r w:rsidR="00BC7F8E">
        <w:rPr>
          <w:rFonts w:hint="eastAsia"/>
        </w:rPr>
        <w:t>icon</w:t>
      </w:r>
      <w:proofErr w:type="gramStart"/>
      <w:r w:rsidR="00BC7F8E">
        <w:rPr>
          <w:rFonts w:hint="eastAsia"/>
        </w:rPr>
        <w:t>加应用</w:t>
      </w:r>
      <w:proofErr w:type="gramEnd"/>
      <w:r w:rsidR="00BC7F8E">
        <w:rPr>
          <w:rFonts w:hint="eastAsia"/>
        </w:rPr>
        <w:t>名称，</w:t>
      </w:r>
      <w:r w:rsidRPr="0087779C">
        <w:rPr>
          <w:rFonts w:hint="eastAsia"/>
        </w:rPr>
        <w:t>有滚动条，滚动条交互方式参考抽屉页面</w:t>
      </w:r>
    </w:p>
    <w:p w:rsidR="00FD24D6" w:rsidRPr="003F2DED" w:rsidRDefault="00FD24D6" w:rsidP="00FD24D6">
      <w:r>
        <w:rPr>
          <w:rFonts w:hint="eastAsia"/>
        </w:rPr>
        <w:t>此状态下屏蔽ＭＥＮＵ键</w:t>
      </w:r>
      <w:r w:rsidR="003F2DED">
        <w:rPr>
          <w:rFonts w:hint="eastAsia"/>
        </w:rPr>
        <w:t>,</w:t>
      </w:r>
      <w:r>
        <w:rPr>
          <w:rFonts w:hint="eastAsia"/>
        </w:rPr>
        <w:t>单击弹框内图标，</w:t>
      </w:r>
      <w:r w:rsidR="00BC7F8E">
        <w:rPr>
          <w:rFonts w:hint="eastAsia"/>
        </w:rPr>
        <w:t>抬头的</w:t>
      </w:r>
      <w:r>
        <w:rPr>
          <w:rFonts w:hint="eastAsia"/>
        </w:rPr>
        <w:t>ICON</w:t>
      </w:r>
      <w:r w:rsidR="00BC7F8E">
        <w:rPr>
          <w:rFonts w:hint="eastAsia"/>
        </w:rPr>
        <w:t>不变，应用名称</w:t>
      </w:r>
      <w:proofErr w:type="gramStart"/>
      <w:r w:rsidR="00BC7F8E">
        <w:rPr>
          <w:rFonts w:hint="eastAsia"/>
        </w:rPr>
        <w:t>随选择</w:t>
      </w:r>
      <w:proofErr w:type="gramEnd"/>
      <w:r w:rsidR="00BC7F8E">
        <w:rPr>
          <w:rFonts w:hint="eastAsia"/>
        </w:rPr>
        <w:t>的应用名字变化</w:t>
      </w:r>
      <w:r>
        <w:rPr>
          <w:rFonts w:hint="eastAsia"/>
        </w:rPr>
        <w:t>，</w:t>
      </w:r>
      <w:r w:rsidR="00BC7F8E">
        <w:rPr>
          <w:rFonts w:hint="eastAsia"/>
        </w:rPr>
        <w:t>名称文字</w:t>
      </w:r>
      <w:r>
        <w:rPr>
          <w:rFonts w:hint="eastAsia"/>
        </w:rPr>
        <w:t>淡入淡出切换</w:t>
      </w:r>
      <w:r w:rsidR="003F2DED"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或者返回键完成后，逆向点击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031" cy="422031"/>
            <wp:effectExtent l="0" t="0" r="0" b="0"/>
            <wp:docPr id="19" name="图片 19" descr="C:\Users\Administrator\AppData\Roaming\Tencent\Users\917368076\QQ\WinTemp\RichOle\[Y`}W[Z60{VEXO)SX4[V)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17368076\QQ\WinTemp\RichOle\[Y`}W[Z60{VEXO)SX4[V)Z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2" cy="41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的动画。</w:t>
      </w:r>
    </w:p>
    <w:p w:rsidR="0087779C" w:rsidRPr="00D91C94" w:rsidRDefault="001A1059" w:rsidP="00D91C94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删除图标</w:t>
      </w:r>
    </w:p>
    <w:p w:rsidR="000567C7" w:rsidRPr="000567C7" w:rsidRDefault="008D6ADE" w:rsidP="000567C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点击</w:t>
      </w:r>
      <w:r w:rsidR="00056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" cy="487680"/>
            <wp:effectExtent l="0" t="0" r="7620" b="7620"/>
            <wp:docPr id="7" name="图片 7" descr="C:\Users\Administrator\AppData\Roaming\Tencent\Users\917368076\QQ\WinTemp\RichOle\FGIGDFGP_7E84L$BOTT0]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917368076\QQ\WinTemp\RichOle\FGIGDFGP_7E84L$BOTT0]D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0D" w:rsidRDefault="00627F0D" w:rsidP="00627F0D">
      <w:r>
        <w:rPr>
          <w:rFonts w:hint="eastAsia"/>
        </w:rPr>
        <w:lastRenderedPageBreak/>
        <w:t>当前被选图标删除，</w:t>
      </w:r>
      <w:r w:rsidRPr="0010288C">
        <w:rPr>
          <w:rFonts w:hint="eastAsia"/>
        </w:rPr>
        <w:t>被删除图标快速度淡出，</w:t>
      </w:r>
      <w:r w:rsidRPr="0010288C">
        <w:rPr>
          <w:rFonts w:hint="eastAsia"/>
        </w:rPr>
        <w:t>200</w:t>
      </w:r>
      <w:r>
        <w:rPr>
          <w:rFonts w:hint="eastAsia"/>
        </w:rPr>
        <w:t>毫秒，图标被删除</w:t>
      </w:r>
      <w:proofErr w:type="gramStart"/>
      <w:r>
        <w:rPr>
          <w:rFonts w:hint="eastAsia"/>
        </w:rPr>
        <w:t>后其他</w:t>
      </w:r>
      <w:proofErr w:type="gramEnd"/>
      <w:r>
        <w:rPr>
          <w:rFonts w:hint="eastAsia"/>
        </w:rPr>
        <w:t>图标</w:t>
      </w:r>
      <w:r w:rsidRPr="0010288C">
        <w:rPr>
          <w:rFonts w:hint="eastAsia"/>
        </w:rPr>
        <w:t>做自动补位</w:t>
      </w:r>
    </w:p>
    <w:p w:rsidR="00627F0D" w:rsidRPr="00130EE6" w:rsidRDefault="0087779C" w:rsidP="00836181">
      <w:r>
        <w:rPr>
          <w:rFonts w:hint="eastAsia"/>
        </w:rPr>
        <w:t>当前所有图标的第一个图标亮起</w:t>
      </w:r>
      <w:ins w:id="49" w:author="Denny" w:date="2014-12-09T11:25:00Z">
        <w:r w:rsidR="00BC54B0" w:rsidRPr="00BC54B0">
          <w:rPr>
            <w:rFonts w:hint="eastAsia"/>
            <w:sz w:val="24"/>
            <w:rPrChange w:id="50" w:author="Denny" w:date="2014-12-09T11:26:00Z">
              <w:rPr>
                <w:rFonts w:hint="eastAsia"/>
              </w:rPr>
            </w:rPrChange>
          </w:rPr>
          <w:t>动画</w:t>
        </w:r>
      </w:ins>
    </w:p>
    <w:p w:rsidR="00495F7E" w:rsidRDefault="00495F7E" w:rsidP="00495F7E">
      <w:r>
        <w:rPr>
          <w:rFonts w:hint="eastAsia"/>
        </w:rPr>
        <w:t>0~9</w:t>
      </w:r>
      <w:r>
        <w:rPr>
          <w:rFonts w:hint="eastAsia"/>
        </w:rPr>
        <w:t>的图标排列方式</w:t>
      </w:r>
      <w:ins w:id="51" w:author="Denny" w:date="2014-12-09T11:25:00Z">
        <w:r w:rsidR="00BC54B0" w:rsidRPr="00BC54B0">
          <w:rPr>
            <w:rFonts w:hint="eastAsia"/>
            <w:sz w:val="28"/>
            <w:rPrChange w:id="52" w:author="Denny" w:date="2014-12-09T11:25:00Z">
              <w:rPr>
                <w:rFonts w:hint="eastAsia"/>
              </w:rPr>
            </w:rPrChange>
          </w:rPr>
          <w:t>改</w:t>
        </w:r>
      </w:ins>
    </w:p>
    <w:p w:rsidR="00495F7E" w:rsidRPr="00627F0D" w:rsidRDefault="00495F7E" w:rsidP="00836181">
      <w:r>
        <w:rPr>
          <w:rFonts w:hint="eastAsia"/>
          <w:noProof/>
        </w:rPr>
        <w:drawing>
          <wp:inline distT="0" distB="0" distL="0" distR="0">
            <wp:extent cx="5594860" cy="2249424"/>
            <wp:effectExtent l="0" t="0" r="6350" b="0"/>
            <wp:docPr id="24" name="图片 24" descr="C:\Users\Administrator\Desktop\}A86WOG7%@6Y5%_ZG7${7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}A86WOG7%@6Y5%_ZG7${73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95" cy="224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04" w:rsidRDefault="00BA3304" w:rsidP="00611A45">
      <w:pPr>
        <w:pStyle w:val="4"/>
      </w:pPr>
      <w:r>
        <w:rPr>
          <w:rFonts w:hint="eastAsia"/>
        </w:rPr>
        <w:t>1.3</w:t>
      </w:r>
      <w:r w:rsidRPr="00BA3304">
        <w:rPr>
          <w:rFonts w:hint="eastAsia"/>
        </w:rPr>
        <w:t>搜索</w:t>
      </w:r>
    </w:p>
    <w:p w:rsidR="0010288C" w:rsidRDefault="0010288C" w:rsidP="0010288C">
      <w:proofErr w:type="gramStart"/>
      <w:r>
        <w:rPr>
          <w:rFonts w:hint="eastAsia"/>
        </w:rPr>
        <w:t>谷歌搜索</w:t>
      </w:r>
      <w:proofErr w:type="gramEnd"/>
    </w:p>
    <w:p w:rsidR="0010288C" w:rsidRDefault="0010288C" w:rsidP="0010288C">
      <w:r>
        <w:rPr>
          <w:rFonts w:hint="eastAsia"/>
        </w:rPr>
        <w:t>语音搜索</w:t>
      </w:r>
      <w:ins w:id="53" w:author="Denny" w:date="2014-12-09T11:28:00Z">
        <w:r w:rsidR="00BC54B0">
          <w:rPr>
            <w:rFonts w:hint="eastAsia"/>
          </w:rPr>
          <w:t xml:space="preserve"> </w:t>
        </w:r>
        <w:r w:rsidR="00BC54B0">
          <w:rPr>
            <w:rFonts w:hint="eastAsia"/>
          </w:rPr>
          <w:t>要支持</w:t>
        </w:r>
        <w:proofErr w:type="spellStart"/>
        <w:r w:rsidR="00BC54B0">
          <w:rPr>
            <w:rFonts w:hint="eastAsia"/>
          </w:rPr>
          <w:t>ok,google</w:t>
        </w:r>
        <w:proofErr w:type="spellEnd"/>
        <w:r w:rsidR="00BC54B0">
          <w:rPr>
            <w:rFonts w:hint="eastAsia"/>
          </w:rPr>
          <w:t>，在</w:t>
        </w:r>
        <w:proofErr w:type="spellStart"/>
        <w:r w:rsidR="00BC54B0">
          <w:rPr>
            <w:rFonts w:hint="eastAsia"/>
          </w:rPr>
          <w:t>zen</w:t>
        </w:r>
        <w:proofErr w:type="spellEnd"/>
        <w:proofErr w:type="gramStart"/>
        <w:r w:rsidR="00BC54B0">
          <w:rPr>
            <w:rFonts w:hint="eastAsia"/>
          </w:rPr>
          <w:t>设置里</w:t>
        </w:r>
        <w:proofErr w:type="gramEnd"/>
        <w:r w:rsidR="00BC54B0">
          <w:rPr>
            <w:rFonts w:hint="eastAsia"/>
          </w:rPr>
          <w:t>有开关</w:t>
        </w:r>
      </w:ins>
    </w:p>
    <w:p w:rsidR="006C790F" w:rsidDel="00BC54B0" w:rsidRDefault="0010288C" w:rsidP="006C790F">
      <w:pPr>
        <w:rPr>
          <w:del w:id="54" w:author="Denny" w:date="2014-12-09T11:28:00Z"/>
        </w:rPr>
      </w:pPr>
      <w:del w:id="55" w:author="Denny" w:date="2014-12-09T11:28:00Z">
        <w:r w:rsidDel="00BC54B0">
          <w:rPr>
            <w:rFonts w:hint="eastAsia"/>
          </w:rPr>
          <w:delText>需要做的搜索页面</w:delText>
        </w:r>
      </w:del>
    </w:p>
    <w:p w:rsidR="00BA3304" w:rsidRPr="006C790F" w:rsidRDefault="00D91C94" w:rsidP="00611A45">
      <w:pPr>
        <w:pStyle w:val="4"/>
        <w:rPr>
          <w:rFonts w:asciiTheme="minorHAnsi" w:hAnsiTheme="minorHAnsi"/>
        </w:rPr>
      </w:pPr>
      <w:r>
        <w:rPr>
          <w:rFonts w:hint="eastAsia"/>
        </w:rPr>
        <w:lastRenderedPageBreak/>
        <w:t>1.4</w:t>
      </w:r>
      <w:r w:rsidR="00BA3304" w:rsidRPr="001659A1">
        <w:rPr>
          <w:rFonts w:hint="eastAsia"/>
        </w:rPr>
        <w:t>MENU</w:t>
      </w:r>
    </w:p>
    <w:p w:rsidR="00A116E1" w:rsidRPr="00D91C94" w:rsidRDefault="00A116E1" w:rsidP="00D91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23490" cy="4456430"/>
            <wp:effectExtent l="0" t="0" r="0" b="1270"/>
            <wp:docPr id="12" name="图片 12" descr="C:\Users\Administrator\AppData\Roaming\Tencent\Users\917368076\QQ\WinTemp\RichOle\3H489H%8H}PL4C[FHUL9O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917368076\QQ\WinTemp\RichOle\3H489H%8H}PL4C[FHUL9O8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8C" w:rsidRDefault="0010288C" w:rsidP="001028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触发方式：</w:t>
      </w:r>
    </w:p>
    <w:p w:rsidR="00BA3304" w:rsidRDefault="0010288C" w:rsidP="0010288C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长按桌面</w:t>
      </w:r>
      <w:proofErr w:type="gramEnd"/>
      <w:r>
        <w:rPr>
          <w:rFonts w:hint="eastAsia"/>
        </w:rPr>
        <w:t>空白处</w:t>
      </w:r>
    </w:p>
    <w:p w:rsidR="0010288C" w:rsidRDefault="0010288C" w:rsidP="001028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MENU</w:t>
      </w:r>
      <w:r>
        <w:rPr>
          <w:rFonts w:hint="eastAsia"/>
        </w:rPr>
        <w:t>键</w:t>
      </w:r>
    </w:p>
    <w:p w:rsidR="00980E06" w:rsidRDefault="00980E06" w:rsidP="00980E06">
      <w:pPr>
        <w:pStyle w:val="a5"/>
        <w:ind w:left="420" w:firstLineChars="0" w:firstLine="0"/>
      </w:pPr>
      <w:r>
        <w:rPr>
          <w:rFonts w:hint="eastAsia"/>
        </w:rPr>
        <w:t>从底部弹出５００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,</w:t>
      </w:r>
      <w:r>
        <w:rPr>
          <w:rFonts w:hint="eastAsia"/>
        </w:rPr>
        <w:t>平移</w:t>
      </w:r>
    </w:p>
    <w:p w:rsidR="0010288C" w:rsidRDefault="00980E06" w:rsidP="001028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显示</w:t>
      </w:r>
      <w:r w:rsidR="0010288C">
        <w:rPr>
          <w:rFonts w:hint="eastAsia"/>
        </w:rPr>
        <w:t>内容：</w:t>
      </w:r>
    </w:p>
    <w:p w:rsidR="00980E06" w:rsidRDefault="0010288C" w:rsidP="00980E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添加（图标）当</w:t>
      </w:r>
      <w:r>
        <w:rPr>
          <w:rFonts w:hint="eastAsia"/>
        </w:rPr>
        <w:t>9</w:t>
      </w:r>
      <w:r>
        <w:rPr>
          <w:rFonts w:hint="eastAsia"/>
        </w:rPr>
        <w:t>个图标时</w:t>
      </w:r>
      <w:r w:rsidR="001659A1">
        <w:rPr>
          <w:rFonts w:hint="eastAsia"/>
        </w:rPr>
        <w:t>按添加，</w:t>
      </w:r>
      <w:r w:rsidR="001659A1">
        <w:rPr>
          <w:rFonts w:hint="eastAsia"/>
        </w:rPr>
        <w:t>toast</w:t>
      </w:r>
      <w:r w:rsidR="001659A1">
        <w:rPr>
          <w:rFonts w:hint="eastAsia"/>
        </w:rPr>
        <w:t>提示当前图标已满，无法继续添加</w:t>
      </w:r>
      <w:ins w:id="56" w:author="Denny" w:date="2014-12-09T11:30:00Z">
        <w:r w:rsidR="008A479A">
          <w:rPr>
            <w:rFonts w:hint="eastAsia"/>
          </w:rPr>
          <w:t>需要提示不能添加</w:t>
        </w:r>
      </w:ins>
    </w:p>
    <w:p w:rsidR="00130EE6" w:rsidRDefault="00130EE6" w:rsidP="00130EE6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334635" cy="2353633"/>
            <wp:effectExtent l="0" t="0" r="0" b="8890"/>
            <wp:docPr id="31" name="图片 31" descr="C:\Users\Administrator\AppData\Roaming\Tencent\Users\917368076\QQ\WinTemp\RichOle\~`{D0Y9@T]9(N{2){2](F]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917368076\QQ\WinTemp\RichOle\~`{D0Y9@T]9(N{2){2](F]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38" cy="235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E6" w:rsidRPr="009B0B53" w:rsidRDefault="00130EE6" w:rsidP="009B0B5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点击添加</w:t>
      </w:r>
      <w:r>
        <w:rPr>
          <w:rFonts w:ascii="宋体" w:eastAsia="宋体" w:hAnsi="宋体" w:cs="宋体" w:hint="eastAsia"/>
          <w:kern w:val="0"/>
          <w:szCs w:val="21"/>
        </w:rPr>
        <w:t>主页面时间天气日期显示区域</w:t>
      </w:r>
      <w:r w:rsidRPr="00CA7F9D">
        <w:rPr>
          <w:rFonts w:ascii="宋体" w:eastAsia="宋体" w:hAnsi="宋体" w:cs="宋体" w:hint="eastAsia"/>
          <w:kern w:val="0"/>
          <w:szCs w:val="21"/>
        </w:rPr>
        <w:t>和图标缩小100%到80%，透明度100%到0%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CA7F9D">
        <w:rPr>
          <w:rFonts w:ascii="宋体" w:eastAsia="宋体" w:hAnsi="宋体" w:cs="宋体" w:hint="eastAsia"/>
          <w:kern w:val="0"/>
          <w:szCs w:val="21"/>
        </w:rPr>
        <w:t>同时壁纸</w:t>
      </w:r>
      <w:r>
        <w:rPr>
          <w:rFonts w:ascii="宋体" w:eastAsia="宋体" w:hAnsi="宋体" w:cs="宋体" w:hint="eastAsia"/>
          <w:kern w:val="0"/>
          <w:szCs w:val="21"/>
        </w:rPr>
        <w:t>与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弹窗,间层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出现</w:t>
      </w:r>
      <w:r w:rsidRPr="00CA7F9D">
        <w:rPr>
          <w:rFonts w:ascii="宋体" w:eastAsia="宋体" w:hAnsi="宋体" w:cs="宋体" w:hint="eastAsia"/>
          <w:kern w:val="0"/>
          <w:szCs w:val="21"/>
        </w:rPr>
        <w:t>黑色蒙版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CA7F9D">
        <w:rPr>
          <w:rFonts w:ascii="宋体" w:eastAsia="宋体" w:hAnsi="宋体" w:cs="宋体" w:hint="eastAsia"/>
          <w:kern w:val="0"/>
          <w:szCs w:val="21"/>
        </w:rPr>
        <w:t>100%透明到50%透明</w:t>
      </w:r>
      <w:r>
        <w:rPr>
          <w:rFonts w:ascii="宋体" w:eastAsia="宋体" w:hAnsi="宋体" w:cs="宋体" w:hint="eastAsia"/>
          <w:kern w:val="0"/>
          <w:szCs w:val="21"/>
        </w:rPr>
        <w:t>,弹出框透明度</w:t>
      </w:r>
      <w:r w:rsidRPr="00CA7F9D">
        <w:rPr>
          <w:rFonts w:ascii="宋体" w:eastAsia="宋体" w:hAnsi="宋体" w:cs="宋体" w:hint="eastAsia"/>
          <w:kern w:val="0"/>
          <w:szCs w:val="21"/>
        </w:rPr>
        <w:t>度100%到0%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CA7F9D">
        <w:rPr>
          <w:rFonts w:ascii="宋体" w:eastAsia="宋体" w:hAnsi="宋体" w:cs="宋体" w:hint="eastAsia"/>
          <w:kern w:val="0"/>
          <w:szCs w:val="21"/>
        </w:rPr>
        <w:t>底部图标平移出去</w:t>
      </w:r>
      <w:r>
        <w:rPr>
          <w:rFonts w:ascii="宋体" w:eastAsia="宋体" w:hAnsi="宋体" w:cs="宋体" w:hint="eastAsia"/>
          <w:kern w:val="0"/>
          <w:szCs w:val="21"/>
        </w:rPr>
        <w:t>,动画时间500ms.</w:t>
      </w:r>
      <w:r w:rsidR="009B0B53">
        <w:rPr>
          <w:rFonts w:ascii="宋体" w:eastAsia="宋体" w:hAnsi="宋体" w:cs="宋体" w:hint="eastAsia"/>
          <w:kern w:val="0"/>
          <w:szCs w:val="21"/>
        </w:rPr>
        <w:t>单</w:t>
      </w:r>
      <w:proofErr w:type="gramStart"/>
      <w:r w:rsidR="009B0B53">
        <w:rPr>
          <w:rFonts w:ascii="宋体" w:eastAsia="宋体" w:hAnsi="宋体" w:cs="宋体" w:hint="eastAsia"/>
          <w:kern w:val="0"/>
          <w:szCs w:val="21"/>
        </w:rPr>
        <w:t>选需要</w:t>
      </w:r>
      <w:proofErr w:type="gramEnd"/>
      <w:r w:rsidR="009B0B53">
        <w:rPr>
          <w:rFonts w:ascii="宋体" w:eastAsia="宋体" w:hAnsi="宋体" w:cs="宋体" w:hint="eastAsia"/>
          <w:kern w:val="0"/>
          <w:szCs w:val="21"/>
        </w:rPr>
        <w:t>添加的图标，点击OK完成。</w:t>
      </w:r>
      <w:proofErr w:type="gramStart"/>
      <w:ins w:id="57" w:author="Denny" w:date="2014-12-09T11:31:00Z">
        <w:r w:rsidR="008A479A">
          <w:rPr>
            <w:rFonts w:ascii="宋体" w:eastAsia="宋体" w:hAnsi="宋体" w:cs="宋体" w:hint="eastAsia"/>
            <w:kern w:val="0"/>
            <w:szCs w:val="21"/>
          </w:rPr>
          <w:t>参考长按</w:t>
        </w:r>
        <w:proofErr w:type="gramEnd"/>
        <w:r w:rsidR="008A479A">
          <w:rPr>
            <w:rFonts w:ascii="宋体" w:eastAsia="宋体" w:hAnsi="宋体" w:cs="宋体" w:hint="eastAsia"/>
            <w:kern w:val="0"/>
            <w:szCs w:val="21"/>
          </w:rPr>
          <w:t>图标</w:t>
        </w:r>
      </w:ins>
    </w:p>
    <w:p w:rsidR="0010288C" w:rsidRDefault="0010288C" w:rsidP="00102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设置壁纸</w:t>
      </w:r>
      <w:r w:rsidR="00980E06">
        <w:rPr>
          <w:rFonts w:hint="eastAsia"/>
        </w:rPr>
        <w:t>，点击进入系统壁纸设置</w:t>
      </w:r>
    </w:p>
    <w:p w:rsidR="0010288C" w:rsidRDefault="0010288C" w:rsidP="00102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系统设置</w:t>
      </w:r>
      <w:r w:rsidR="00980E06">
        <w:rPr>
          <w:rFonts w:hint="eastAsia"/>
        </w:rPr>
        <w:t>，点击进入系统设置</w:t>
      </w:r>
    </w:p>
    <w:p w:rsidR="00BA3304" w:rsidRPr="00BA3304" w:rsidRDefault="0010288C" w:rsidP="00BA33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ZEN</w:t>
      </w:r>
      <w:r>
        <w:rPr>
          <w:rFonts w:hint="eastAsia"/>
        </w:rPr>
        <w:t>设置</w:t>
      </w:r>
      <w:r w:rsidR="00980E06">
        <w:rPr>
          <w:rFonts w:hint="eastAsia"/>
        </w:rPr>
        <w:t>，点击进入ＺＥＮ设置</w:t>
      </w:r>
    </w:p>
    <w:p w:rsidR="00C96BA3" w:rsidRDefault="00BA3304" w:rsidP="00C96BA3">
      <w:pPr>
        <w:pStyle w:val="2"/>
      </w:pPr>
      <w:r>
        <w:rPr>
          <w:rFonts w:hint="eastAsia"/>
        </w:rPr>
        <w:t>2.0</w:t>
      </w:r>
      <w:r>
        <w:rPr>
          <w:rFonts w:hint="eastAsia"/>
        </w:rPr>
        <w:t>抽屉</w:t>
      </w:r>
    </w:p>
    <w:p w:rsidR="00611A45" w:rsidRPr="00611A45" w:rsidRDefault="00611A45" w:rsidP="00611A45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抽屉呼出动画</w:t>
      </w:r>
    </w:p>
    <w:p w:rsidR="00A116E1" w:rsidRDefault="00480B79" w:rsidP="00480B7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2594" cy="3381542"/>
            <wp:effectExtent l="0" t="0" r="0" b="0"/>
            <wp:docPr id="30" name="图片 30" descr="C:\Users\Administrator\AppData\Roaming\Tencent\Users\917368076\QQ\WinTemp\RichOle\P7~M41IX}@3@@FPSNUFL{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917368076\QQ\WinTemp\RichOle\P7~M41IX}@3@@FPSNUFL{Q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721" cy="338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C9" w:rsidRDefault="00C96BA3" w:rsidP="00C96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BA3">
        <w:rPr>
          <w:rFonts w:ascii="宋体" w:eastAsia="宋体" w:hAnsi="宋体" w:cs="宋体" w:hint="eastAsia"/>
          <w:kern w:val="0"/>
          <w:sz w:val="24"/>
          <w:szCs w:val="24"/>
        </w:rPr>
        <w:t>主页</w:t>
      </w:r>
      <w:proofErr w:type="gramStart"/>
      <w:r w:rsidRPr="00C96BA3">
        <w:rPr>
          <w:rFonts w:ascii="宋体" w:eastAsia="宋体" w:hAnsi="宋体" w:cs="宋体" w:hint="eastAsia"/>
          <w:kern w:val="0"/>
          <w:sz w:val="24"/>
          <w:szCs w:val="24"/>
        </w:rPr>
        <w:t>面任何</w:t>
      </w:r>
      <w:proofErr w:type="gramEnd"/>
      <w:r w:rsidRPr="00C96BA3">
        <w:rPr>
          <w:rFonts w:ascii="宋体" w:eastAsia="宋体" w:hAnsi="宋体" w:cs="宋体" w:hint="eastAsia"/>
          <w:kern w:val="0"/>
          <w:sz w:val="24"/>
          <w:szCs w:val="24"/>
        </w:rPr>
        <w:t>位置向上滑动呼出抽屉界面</w:t>
      </w:r>
    </w:p>
    <w:p w:rsidR="00C96BA3" w:rsidRPr="00C96BA3" w:rsidRDefault="004B62C9" w:rsidP="00C96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滑出</w:t>
      </w:r>
      <w:r w:rsidR="00C96BA3" w:rsidRPr="00C96BA3">
        <w:rPr>
          <w:rFonts w:ascii="宋体" w:eastAsia="宋体" w:hAnsi="宋体" w:cs="宋体" w:hint="eastAsia"/>
          <w:kern w:val="0"/>
          <w:sz w:val="24"/>
          <w:szCs w:val="24"/>
        </w:rPr>
        <w:t>动画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C96BA3" w:rsidRPr="00C96BA3">
        <w:rPr>
          <w:rFonts w:ascii="宋体" w:eastAsia="宋体" w:hAnsi="宋体" w:cs="宋体" w:hint="eastAsia"/>
          <w:kern w:val="0"/>
          <w:sz w:val="24"/>
          <w:szCs w:val="24"/>
        </w:rPr>
        <w:t>时间</w:t>
      </w:r>
      <w:r w:rsidR="00C96BA3">
        <w:rPr>
          <w:rFonts w:ascii="宋体" w:eastAsia="宋体" w:hAnsi="宋体" w:cs="宋体" w:hint="eastAsia"/>
          <w:kern w:val="0"/>
          <w:sz w:val="24"/>
          <w:szCs w:val="24"/>
        </w:rPr>
        <w:t>600MS，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主页</w:t>
      </w:r>
      <w:r w:rsidR="00C96BA3" w:rsidRPr="00C96BA3">
        <w:rPr>
          <w:rFonts w:ascii="宋体" w:eastAsia="宋体" w:hAnsi="宋体" w:cs="宋体" w:hint="eastAsia"/>
          <w:kern w:val="0"/>
          <w:sz w:val="24"/>
          <w:szCs w:val="24"/>
        </w:rPr>
        <w:t>面缩小100%到</w:t>
      </w:r>
      <w:r w:rsidR="00C96BA3">
        <w:rPr>
          <w:rFonts w:ascii="宋体" w:eastAsia="宋体" w:hAnsi="宋体" w:cs="宋体" w:hint="eastAsia"/>
          <w:kern w:val="0"/>
          <w:sz w:val="24"/>
          <w:szCs w:val="24"/>
        </w:rPr>
        <w:t>80%，</w:t>
      </w:r>
      <w:r w:rsidR="00C96BA3" w:rsidRPr="00C96BA3">
        <w:rPr>
          <w:rFonts w:ascii="宋体" w:eastAsia="宋体" w:hAnsi="宋体" w:cs="宋体" w:hint="eastAsia"/>
          <w:kern w:val="0"/>
          <w:sz w:val="24"/>
          <w:szCs w:val="24"/>
        </w:rPr>
        <w:t>主页透明度100%到</w:t>
      </w:r>
      <w:r w:rsidR="00C96BA3">
        <w:rPr>
          <w:rFonts w:ascii="宋体" w:eastAsia="宋体" w:hAnsi="宋体" w:cs="宋体" w:hint="eastAsia"/>
          <w:kern w:val="0"/>
          <w:sz w:val="24"/>
          <w:szCs w:val="24"/>
        </w:rPr>
        <w:t>0%，</w:t>
      </w:r>
      <w:r w:rsidR="00C96BA3" w:rsidRPr="00C96BA3">
        <w:rPr>
          <w:rFonts w:ascii="宋体" w:eastAsia="宋体" w:hAnsi="宋体" w:cs="宋体" w:hint="eastAsia"/>
          <w:kern w:val="0"/>
          <w:sz w:val="24"/>
          <w:szCs w:val="24"/>
        </w:rPr>
        <w:t>壁纸0%到50% 透明</w:t>
      </w:r>
      <w:r w:rsidR="00C96BA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C96BA3" w:rsidRPr="00C96BA3">
        <w:rPr>
          <w:rFonts w:ascii="宋体" w:eastAsia="宋体" w:hAnsi="宋体" w:cs="宋体" w:hint="eastAsia"/>
          <w:kern w:val="0"/>
          <w:sz w:val="24"/>
          <w:szCs w:val="24"/>
        </w:rPr>
        <w:t>分类先块后</w:t>
      </w:r>
      <w:proofErr w:type="gramEnd"/>
      <w:r w:rsidR="00C96BA3" w:rsidRPr="00C96BA3">
        <w:rPr>
          <w:rFonts w:ascii="宋体" w:eastAsia="宋体" w:hAnsi="宋体" w:cs="宋体" w:hint="eastAsia"/>
          <w:kern w:val="0"/>
          <w:sz w:val="24"/>
          <w:szCs w:val="24"/>
        </w:rPr>
        <w:t>慢</w:t>
      </w:r>
      <w:r w:rsidR="00C96B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96BA3" w:rsidRPr="00C96BA3" w:rsidRDefault="00C96BA3" w:rsidP="00C96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6BA3">
        <w:rPr>
          <w:rFonts w:ascii="宋体" w:eastAsia="宋体" w:hAnsi="宋体" w:cs="宋体" w:hint="eastAsia"/>
          <w:kern w:val="0"/>
          <w:sz w:val="24"/>
          <w:szCs w:val="24"/>
        </w:rPr>
        <w:t>返回动画：</w:t>
      </w:r>
    </w:p>
    <w:p w:rsidR="00A116E1" w:rsidRDefault="00C96BA3" w:rsidP="00480B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96BA3">
        <w:rPr>
          <w:rFonts w:ascii="宋体" w:eastAsia="宋体" w:hAnsi="宋体" w:cs="宋体" w:hint="eastAsia"/>
          <w:kern w:val="0"/>
          <w:sz w:val="24"/>
          <w:szCs w:val="24"/>
        </w:rPr>
        <w:t>分类页先快</w:t>
      </w:r>
      <w:proofErr w:type="gramEnd"/>
      <w:r w:rsidRPr="00C96BA3">
        <w:rPr>
          <w:rFonts w:ascii="宋体" w:eastAsia="宋体" w:hAnsi="宋体" w:cs="宋体" w:hint="eastAsia"/>
          <w:kern w:val="0"/>
          <w:sz w:val="24"/>
          <w:szCs w:val="24"/>
        </w:rPr>
        <w:t>后慢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96BA3">
        <w:rPr>
          <w:rFonts w:ascii="宋体" w:eastAsia="宋体" w:hAnsi="宋体" w:cs="宋体" w:hint="eastAsia"/>
          <w:kern w:val="0"/>
          <w:sz w:val="24"/>
          <w:szCs w:val="24"/>
        </w:rPr>
        <w:t>主页放大80%到</w:t>
      </w:r>
      <w:r>
        <w:rPr>
          <w:rFonts w:ascii="宋体" w:eastAsia="宋体" w:hAnsi="宋体" w:cs="宋体" w:hint="eastAsia"/>
          <w:kern w:val="0"/>
          <w:sz w:val="24"/>
          <w:szCs w:val="24"/>
        </w:rPr>
        <w:t>100% ，</w:t>
      </w:r>
      <w:r w:rsidRPr="00C96BA3">
        <w:rPr>
          <w:rFonts w:ascii="宋体" w:eastAsia="宋体" w:hAnsi="宋体" w:cs="宋体" w:hint="eastAsia"/>
          <w:kern w:val="0"/>
          <w:sz w:val="24"/>
          <w:szCs w:val="24"/>
        </w:rPr>
        <w:t>主页透明度0%到</w:t>
      </w:r>
      <w:r>
        <w:rPr>
          <w:rFonts w:ascii="宋体" w:eastAsia="宋体" w:hAnsi="宋体" w:cs="宋体" w:hint="eastAsia"/>
          <w:kern w:val="0"/>
          <w:sz w:val="24"/>
          <w:szCs w:val="24"/>
        </w:rPr>
        <w:t>100% ，</w:t>
      </w:r>
      <w:r w:rsidRPr="00C96BA3">
        <w:rPr>
          <w:rFonts w:ascii="宋体" w:eastAsia="宋体" w:hAnsi="宋体" w:cs="宋体" w:hint="eastAsia"/>
          <w:kern w:val="0"/>
          <w:sz w:val="24"/>
          <w:szCs w:val="24"/>
        </w:rPr>
        <w:t>壁纸50% 透明黑到0% 太透明黑色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80B79" w:rsidRPr="00611A45" w:rsidRDefault="00611A45" w:rsidP="00611A45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抽屉显示内容及其交互</w:t>
      </w:r>
    </w:p>
    <w:p w:rsidR="00611A45" w:rsidRDefault="00611A45" w:rsidP="00611A45">
      <w:pPr>
        <w:pStyle w:val="5"/>
        <w:rPr>
          <w:shd w:val="clear" w:color="auto" w:fill="FFFFFF"/>
        </w:rPr>
      </w:pPr>
      <w:r>
        <w:rPr>
          <w:rFonts w:hint="eastAsia"/>
        </w:rPr>
        <w:t>2.2.1</w:t>
      </w:r>
      <w:r w:rsidRPr="001659A1">
        <w:rPr>
          <w:shd w:val="clear" w:color="auto" w:fill="FFFFFF"/>
        </w:rPr>
        <w:t>T</w:t>
      </w:r>
      <w:r w:rsidRPr="001659A1">
        <w:rPr>
          <w:rFonts w:hint="eastAsia"/>
          <w:shd w:val="clear" w:color="auto" w:fill="FFFFFF"/>
        </w:rPr>
        <w:t xml:space="preserve">itle </w:t>
      </w:r>
      <w:r w:rsidRPr="001659A1">
        <w:rPr>
          <w:rFonts w:hint="eastAsia"/>
          <w:shd w:val="clear" w:color="auto" w:fill="FFFFFF"/>
        </w:rPr>
        <w:t>分类名称</w:t>
      </w:r>
    </w:p>
    <w:p w:rsidR="001659A1" w:rsidRDefault="00712F5A" w:rsidP="00611A4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1A4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跟随底部ＴＡＢ切换，淡入淡出　</w:t>
      </w:r>
    </w:p>
    <w:p w:rsidR="00611A45" w:rsidRPr="00611A45" w:rsidRDefault="00611A45" w:rsidP="00611A45">
      <w:pPr>
        <w:pStyle w:val="5"/>
        <w:rPr>
          <w:shd w:val="clear" w:color="auto" w:fill="FFFFFF"/>
        </w:rPr>
      </w:pPr>
      <w:r>
        <w:rPr>
          <w:rFonts w:hint="eastAsia"/>
        </w:rPr>
        <w:t>2.2.2</w:t>
      </w:r>
      <w:proofErr w:type="gramStart"/>
      <w:r>
        <w:rPr>
          <w:rFonts w:hint="eastAsia"/>
          <w:shd w:val="clear" w:color="auto" w:fill="FFFFFF"/>
        </w:rPr>
        <w:t>三个</w:t>
      </w:r>
      <w:proofErr w:type="gramEnd"/>
      <w:r>
        <w:rPr>
          <w:rFonts w:hint="eastAsia"/>
          <w:shd w:val="clear" w:color="auto" w:fill="FFFFFF"/>
        </w:rPr>
        <w:t>点</w:t>
      </w:r>
    </w:p>
    <w:p w:rsidR="001659A1" w:rsidRDefault="00E27FE4" w:rsidP="00E27FE4">
      <w:pPr>
        <w:pStyle w:val="a5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239039" cy="2190331"/>
            <wp:effectExtent l="0" t="0" r="0" b="635"/>
            <wp:docPr id="29" name="图片 29" descr="C:\Users\Administrator\AppData\Roaming\Tencent\Users\917368076\QQ\WinTemp\RichOle\~[8@~KA5V`[J3B~{2A9V8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17368076\QQ\WinTemp\RichOle\~[8@~KA5V`[J3B~{2A9V8S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07" cy="219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E4" w:rsidRPr="00E27FE4" w:rsidRDefault="00E27FE4" w:rsidP="00E27FE4">
      <w:pPr>
        <w:pStyle w:val="a5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点击后500ms淡入，透明度80%到0%</w:t>
      </w:r>
    </w:p>
    <w:p w:rsidR="004B62C9" w:rsidRPr="00E27FE4" w:rsidRDefault="001659A1" w:rsidP="00E27FE4">
      <w:pPr>
        <w:pStyle w:val="a5"/>
        <w:numPr>
          <w:ilvl w:val="0"/>
          <w:numId w:val="1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27FE4">
        <w:rPr>
          <w:rFonts w:ascii="Arial" w:hAnsi="Arial" w:cs="Arial" w:hint="eastAsia"/>
          <w:color w:val="333333"/>
          <w:szCs w:val="21"/>
          <w:shd w:val="clear" w:color="auto" w:fill="FFFFFF"/>
        </w:rPr>
        <w:t>重新分类</w:t>
      </w:r>
      <w:r w:rsidR="00712F5A" w:rsidRPr="00E27FE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</w:t>
      </w:r>
      <w:r w:rsidR="009B173C">
        <w:rPr>
          <w:rFonts w:ascii="Arial" w:hAnsi="Arial" w:cs="Arial" w:hint="eastAsia"/>
          <w:color w:val="333333"/>
          <w:szCs w:val="21"/>
          <w:shd w:val="clear" w:color="auto" w:fill="FFFFFF"/>
        </w:rPr>
        <w:t>点击重新分类，联网重新分类，无网络时提示分类失败。</w:t>
      </w:r>
    </w:p>
    <w:p w:rsidR="004B62C9" w:rsidRPr="00E27FE4" w:rsidRDefault="001659A1" w:rsidP="00E27FE4">
      <w:pPr>
        <w:pStyle w:val="a5"/>
        <w:numPr>
          <w:ilvl w:val="0"/>
          <w:numId w:val="1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27FE4">
        <w:rPr>
          <w:rFonts w:ascii="Arial" w:hAnsi="Arial" w:cs="Arial" w:hint="eastAsia"/>
          <w:color w:val="333333"/>
          <w:szCs w:val="21"/>
          <w:shd w:val="clear" w:color="auto" w:fill="FFFFFF"/>
        </w:rPr>
        <w:t>卸载应用</w:t>
      </w:r>
      <w:r w:rsidR="00712F5A" w:rsidRPr="00E27FE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</w:t>
      </w:r>
      <w:del w:id="58" w:author="Denny" w:date="2014-12-09T11:39:00Z">
        <w:r w:rsidR="009B173C" w:rsidDel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和现有</w:delText>
        </w:r>
        <w:r w:rsidR="009B173C" w:rsidDel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TOUBO</w:delText>
        </w:r>
        <w:r w:rsidR="009B173C" w:rsidDel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机制一样</w:delText>
        </w:r>
        <w:r w:rsidR="00712F5A" w:rsidRPr="00E27FE4" w:rsidDel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 xml:space="preserve">　</w:delText>
        </w:r>
      </w:del>
      <w:ins w:id="59" w:author="Denny" w:date="2014-12-09T11:39:00Z">
        <w:r w:rsidR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t>？？？</w:t>
        </w:r>
      </w:ins>
      <w:ins w:id="60" w:author="Denny" w:date="2014-12-09T11:40:00Z">
        <w:r w:rsidR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t xml:space="preserve"> </w:t>
        </w:r>
        <w:r w:rsidR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t>还有常用？？</w:t>
        </w:r>
      </w:ins>
    </w:p>
    <w:p w:rsidR="004B62C9" w:rsidRPr="00E27FE4" w:rsidRDefault="001659A1" w:rsidP="00E27FE4">
      <w:pPr>
        <w:pStyle w:val="a5"/>
        <w:numPr>
          <w:ilvl w:val="0"/>
          <w:numId w:val="1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27FE4">
        <w:rPr>
          <w:rFonts w:ascii="Arial" w:hAnsi="Arial" w:cs="Arial" w:hint="eastAsia"/>
          <w:color w:val="333333"/>
          <w:szCs w:val="21"/>
          <w:shd w:val="clear" w:color="auto" w:fill="FFFFFF"/>
        </w:rPr>
        <w:t>隐藏图标</w:t>
      </w:r>
      <w:r w:rsidR="00F63CA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和现有</w:t>
      </w:r>
      <w:r w:rsidR="00F63CA8">
        <w:rPr>
          <w:rFonts w:ascii="Arial" w:hAnsi="Arial" w:cs="Arial" w:hint="eastAsia"/>
          <w:color w:val="333333"/>
          <w:szCs w:val="21"/>
          <w:shd w:val="clear" w:color="auto" w:fill="FFFFFF"/>
        </w:rPr>
        <w:t>TOUBO</w:t>
      </w:r>
      <w:r w:rsidR="00F63CA8">
        <w:rPr>
          <w:rFonts w:ascii="Arial" w:hAnsi="Arial" w:cs="Arial" w:hint="eastAsia"/>
          <w:color w:val="333333"/>
          <w:szCs w:val="21"/>
          <w:shd w:val="clear" w:color="auto" w:fill="FFFFFF"/>
        </w:rPr>
        <w:t>机制一样</w:t>
      </w:r>
      <w:r w:rsidR="00F63CA8" w:rsidRPr="00E27FE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</w:t>
      </w:r>
      <w:ins w:id="61" w:author="Denny" w:date="2014-12-09T11:40:00Z">
        <w:r w:rsidR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t>常用？？</w:t>
        </w:r>
      </w:ins>
    </w:p>
    <w:p w:rsidR="004B62C9" w:rsidRPr="00130EE6" w:rsidRDefault="001659A1" w:rsidP="00130EE6">
      <w:pPr>
        <w:pStyle w:val="a5"/>
        <w:numPr>
          <w:ilvl w:val="0"/>
          <w:numId w:val="1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12F5A">
        <w:rPr>
          <w:rFonts w:ascii="Arial" w:hAnsi="Arial" w:cs="Arial" w:hint="eastAsia"/>
          <w:color w:val="333333"/>
          <w:szCs w:val="21"/>
          <w:shd w:val="clear" w:color="auto" w:fill="FFFFFF"/>
        </w:rPr>
        <w:t>ＺＥＮ设置</w:t>
      </w:r>
    </w:p>
    <w:p w:rsidR="00611A45" w:rsidRPr="00611A45" w:rsidRDefault="00611A45" w:rsidP="00611A45">
      <w:pPr>
        <w:pStyle w:val="5"/>
        <w:rPr>
          <w:shd w:val="clear" w:color="auto" w:fill="FFFFFF"/>
        </w:rPr>
      </w:pPr>
      <w:r>
        <w:rPr>
          <w:rFonts w:hint="eastAsia"/>
        </w:rPr>
        <w:t>2.2.3</w:t>
      </w:r>
      <w:r>
        <w:rPr>
          <w:rFonts w:hint="eastAsia"/>
          <w:shd w:val="clear" w:color="auto" w:fill="FFFFFF"/>
        </w:rPr>
        <w:t>图标</w:t>
      </w:r>
    </w:p>
    <w:p w:rsidR="004B62C9" w:rsidRPr="008F57CF" w:rsidRDefault="004B62C9" w:rsidP="008F57CF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图标布局：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4X5</w:t>
      </w:r>
    </w:p>
    <w:p w:rsidR="004B62C9" w:rsidRPr="004B62C9" w:rsidRDefault="004B62C9" w:rsidP="004B62C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图标排序方式：按首字母顺序排序。</w:t>
      </w:r>
    </w:p>
    <w:p w:rsidR="004B62C9" w:rsidRPr="004B62C9" w:rsidRDefault="004B62C9" w:rsidP="004B62C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交互：</w:t>
      </w:r>
    </w:p>
    <w:p w:rsidR="004B62C9" w:rsidRPr="004B62C9" w:rsidRDefault="004B62C9" w:rsidP="004B62C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１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单个分类下图标超过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ICON</w:t>
      </w:r>
      <w:r w:rsidR="008F57CF">
        <w:rPr>
          <w:rFonts w:ascii="Arial" w:hAnsi="Arial" w:cs="Arial" w:hint="eastAsia"/>
          <w:color w:val="333333"/>
          <w:szCs w:val="21"/>
          <w:shd w:val="clear" w:color="auto" w:fill="FFFFFF"/>
        </w:rPr>
        <w:t>时，左右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滑动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滑动时显示指示器，指示器淡入，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200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ＭＳ</w:t>
      </w:r>
    </w:p>
    <w:p w:rsidR="004B62C9" w:rsidRPr="004B62C9" w:rsidRDefault="004B62C9" w:rsidP="004B62C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２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当停止滑动时，指示器淡出５００ＭＳ　</w:t>
      </w:r>
    </w:p>
    <w:p w:rsidR="004B62C9" w:rsidRPr="004B62C9" w:rsidRDefault="004B62C9" w:rsidP="004B62C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３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淡出消失未完全结束时，再次滑动，则再化２００ＭＳ从当前透明度淡入</w:t>
      </w:r>
    </w:p>
    <w:p w:rsidR="004B62C9" w:rsidRDefault="004B62C9" w:rsidP="008F57CF">
      <w:pPr>
        <w:pStyle w:val="a5"/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4.</w:t>
      </w:r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指示器长度，</w:t>
      </w:r>
      <w:proofErr w:type="gramStart"/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页数除</w:t>
      </w:r>
      <w:proofErr w:type="gramEnd"/>
      <w:r w:rsidRPr="004B62C9">
        <w:rPr>
          <w:rFonts w:ascii="Arial" w:hAnsi="Arial" w:cs="Arial" w:hint="eastAsia"/>
          <w:color w:val="333333"/>
          <w:szCs w:val="21"/>
          <w:shd w:val="clear" w:color="auto" w:fill="FFFFFF"/>
        </w:rPr>
        <w:t>以页面宽度</w:t>
      </w:r>
    </w:p>
    <w:p w:rsidR="004B62C9" w:rsidRPr="00130EE6" w:rsidRDefault="008F57CF" w:rsidP="00130EE6">
      <w:pPr>
        <w:pStyle w:val="a5"/>
        <w:ind w:leftChars="400"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图标可长按托起。图标可长按托起，拖入底部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，图标触碰到摸个底部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图标时，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突变亮起，放手后，图标从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100%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大小缩放至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20%</w:t>
      </w: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，向木匾分类图标中心</w:t>
      </w:r>
      <w:proofErr w:type="gramStart"/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缩</w:t>
      </w:r>
      <w:proofErr w:type="gramEnd"/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下去</w:t>
      </w:r>
    </w:p>
    <w:p w:rsidR="00611A45" w:rsidRPr="00611A45" w:rsidRDefault="00611A45" w:rsidP="00611A45">
      <w:pPr>
        <w:pStyle w:val="5"/>
        <w:rPr>
          <w:shd w:val="clear" w:color="auto" w:fill="FFFFFF"/>
        </w:rPr>
      </w:pPr>
      <w:r>
        <w:rPr>
          <w:rFonts w:hint="eastAsia"/>
        </w:rPr>
        <w:t>2.2.4</w:t>
      </w:r>
      <w:r>
        <w:rPr>
          <w:rFonts w:hint="eastAsia"/>
          <w:shd w:val="clear" w:color="auto" w:fill="FFFFFF"/>
        </w:rPr>
        <w:t>底部</w:t>
      </w:r>
      <w:r>
        <w:rPr>
          <w:rFonts w:hint="eastAsia"/>
          <w:shd w:val="clear" w:color="auto" w:fill="FFFFFF"/>
        </w:rPr>
        <w:t>TAB</w:t>
      </w:r>
    </w:p>
    <w:p w:rsidR="00712F5A" w:rsidRPr="00611A45" w:rsidRDefault="00611A45" w:rsidP="00611A4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1A45">
        <w:rPr>
          <w:rFonts w:ascii="Arial" w:hAnsi="Arial" w:cs="Arial" w:hint="eastAsia"/>
          <w:color w:val="333333"/>
          <w:szCs w:val="21"/>
          <w:shd w:val="clear" w:color="auto" w:fill="FFFFFF"/>
        </w:rPr>
        <w:t>固定</w:t>
      </w:r>
      <w:r w:rsidR="00712F5A" w:rsidRPr="00611A45">
        <w:rPr>
          <w:rFonts w:ascii="Arial" w:hAnsi="Arial" w:cs="Arial" w:hint="eastAsia"/>
          <w:color w:val="333333"/>
          <w:szCs w:val="21"/>
          <w:shd w:val="clear" w:color="auto" w:fill="FFFFFF"/>
        </w:rPr>
        <w:t>不可换位置</w:t>
      </w:r>
    </w:p>
    <w:p w:rsidR="008F57CF" w:rsidRPr="00480B79" w:rsidRDefault="00771EDF" w:rsidP="00480B79">
      <w:pPr>
        <w:pStyle w:val="a5"/>
        <w:numPr>
          <w:ilvl w:val="0"/>
          <w:numId w:val="17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常用</w:t>
      </w:r>
    </w:p>
    <w:p w:rsidR="0077797A" w:rsidRPr="0077797A" w:rsidRDefault="0077797A" w:rsidP="00480B79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首次启动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ZENLAUNCHER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后常用类</w:t>
      </w:r>
      <w:proofErr w:type="gramStart"/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目显示</w:t>
      </w:r>
      <w:proofErr w:type="gramEnd"/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机制：检测当前后台当前正在使用的应用。</w:t>
      </w:r>
    </w:p>
    <w:p w:rsidR="0077797A" w:rsidRPr="0077797A" w:rsidRDefault="0077797A" w:rsidP="00480B79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最多显示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个最少显示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个（理论上从第一次安装后不可很少出现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个，如果出现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个的极端情况，就放浏览器）</w:t>
      </w:r>
    </w:p>
    <w:p w:rsidR="0077797A" w:rsidRPr="0077797A" w:rsidRDefault="0077797A" w:rsidP="00480B79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随着使用时间的增长，图标慢慢开始变动</w:t>
      </w:r>
    </w:p>
    <w:p w:rsidR="0077797A" w:rsidRPr="0077797A" w:rsidRDefault="0077797A" w:rsidP="00480B79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两个维度：</w:t>
      </w:r>
    </w:p>
    <w:p w:rsidR="0077797A" w:rsidRPr="0077797A" w:rsidRDefault="0077797A" w:rsidP="00480B79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打开次数：打开次数最多的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个应用</w:t>
      </w:r>
    </w:p>
    <w:p w:rsidR="0077797A" w:rsidRPr="0077797A" w:rsidRDefault="0077797A" w:rsidP="00480B79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使用时长：后台运行时间最长的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</w:p>
    <w:p w:rsidR="0077797A" w:rsidRPr="0077797A" w:rsidRDefault="0077797A" w:rsidP="00480B79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个里面去重</w:t>
      </w:r>
    </w:p>
    <w:p w:rsidR="00480B79" w:rsidRPr="00480B79" w:rsidRDefault="0077797A" w:rsidP="00130EE6">
      <w:pPr>
        <w:pStyle w:val="a5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每间隔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24</w:t>
      </w:r>
      <w:r w:rsidRPr="0077797A">
        <w:rPr>
          <w:rFonts w:ascii="Arial" w:hAnsi="Arial" w:cs="Arial" w:hint="eastAsia"/>
          <w:color w:val="333333"/>
          <w:szCs w:val="21"/>
          <w:shd w:val="clear" w:color="auto" w:fill="FFFFFF"/>
        </w:rPr>
        <w:t>消失更新一次，数据最好上传到服务器，如果清除数据再次打开，避免尴尬。</w:t>
      </w:r>
    </w:p>
    <w:p w:rsidR="00480B79" w:rsidRPr="00480B79" w:rsidRDefault="001659A1" w:rsidP="00480B79">
      <w:pPr>
        <w:pStyle w:val="a5"/>
        <w:numPr>
          <w:ilvl w:val="0"/>
          <w:numId w:val="17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社交</w:t>
      </w:r>
      <w:ins w:id="62" w:author="Denny" w:date="2014-12-09T11:42:00Z">
        <w:r w:rsidR="00D4294C">
          <w:rPr>
            <w:rFonts w:ascii="Arial" w:hAnsi="Arial" w:cs="Arial" w:hint="eastAsia"/>
            <w:b/>
            <w:color w:val="333333"/>
            <w:szCs w:val="21"/>
            <w:shd w:val="clear" w:color="auto" w:fill="FFFFFF"/>
          </w:rPr>
          <w:t>添加子分类</w:t>
        </w:r>
      </w:ins>
    </w:p>
    <w:p w:rsidR="00712F5A" w:rsidRPr="00480B79" w:rsidRDefault="00771EDF" w:rsidP="00480B79">
      <w:pPr>
        <w:pStyle w:val="a5"/>
        <w:numPr>
          <w:ilvl w:val="0"/>
          <w:numId w:val="17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游戏</w:t>
      </w:r>
    </w:p>
    <w:p w:rsidR="00712F5A" w:rsidRPr="00480B79" w:rsidRDefault="00771EDF" w:rsidP="00480B79">
      <w:pPr>
        <w:pStyle w:val="a5"/>
        <w:numPr>
          <w:ilvl w:val="0"/>
          <w:numId w:val="17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生活</w:t>
      </w:r>
    </w:p>
    <w:p w:rsidR="00712F5A" w:rsidRPr="00480B79" w:rsidRDefault="00771EDF" w:rsidP="00480B79">
      <w:pPr>
        <w:pStyle w:val="a5"/>
        <w:numPr>
          <w:ilvl w:val="0"/>
          <w:numId w:val="17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工具</w:t>
      </w:r>
    </w:p>
    <w:p w:rsidR="001659A1" w:rsidRPr="00480B79" w:rsidRDefault="001659A1" w:rsidP="00480B79">
      <w:pPr>
        <w:pStyle w:val="a5"/>
        <w:numPr>
          <w:ilvl w:val="0"/>
          <w:numId w:val="17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系统</w:t>
      </w:r>
    </w:p>
    <w:p w:rsidR="00C96BA3" w:rsidRPr="00C96BA3" w:rsidRDefault="00C96BA3" w:rsidP="00C96BA3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底部分类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：从左到右边依次，常用，社交，游戏，生活，工具，系统，只显示图标不显示文字</w:t>
      </w:r>
    </w:p>
    <w:p w:rsidR="00C96BA3" w:rsidRDefault="00C96BA3" w:rsidP="00C96BA3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交互：滑动点击都可以切换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高亮以一个条表示，跟随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左右滑动，点击切换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时，指示条以固定时间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300MS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滑动到指定位置，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切换时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Title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gramStart"/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当前类</w:t>
      </w:r>
      <w:proofErr w:type="gramEnd"/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目下的图标淡入淡出切换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300MS</w:t>
      </w:r>
      <w:r w:rsidRPr="00C96BA3">
        <w:rPr>
          <w:rFonts w:ascii="Arial" w:hAnsi="Arial" w:cs="Arial" w:hint="eastAsia"/>
          <w:color w:val="333333"/>
          <w:szCs w:val="21"/>
          <w:shd w:val="clear" w:color="auto" w:fill="FFFFFF"/>
        </w:rPr>
        <w:t>完成。</w:t>
      </w:r>
    </w:p>
    <w:p w:rsidR="008F57CF" w:rsidRPr="00C96BA3" w:rsidRDefault="008F57CF" w:rsidP="00C96BA3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每个类目下有新的</w:t>
      </w:r>
      <w:proofErr w:type="gramStart"/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proofErr w:type="gramEnd"/>
      <w:r w:rsidRPr="008F57CF">
        <w:rPr>
          <w:rFonts w:ascii="Arial" w:hAnsi="Arial" w:cs="Arial" w:hint="eastAsia"/>
          <w:color w:val="333333"/>
          <w:szCs w:val="21"/>
          <w:shd w:val="clear" w:color="auto" w:fill="FFFFFF"/>
        </w:rPr>
        <w:t>应用安装时，有更新提示的小红点，当那个应用被打开后红点消失</w:t>
      </w:r>
    </w:p>
    <w:p w:rsidR="00611A45" w:rsidRPr="00611A45" w:rsidRDefault="00611A45" w:rsidP="00611A45">
      <w:pPr>
        <w:pStyle w:val="5"/>
        <w:rPr>
          <w:shd w:val="clear" w:color="auto" w:fill="FFFFFF"/>
        </w:rPr>
      </w:pPr>
      <w:r>
        <w:rPr>
          <w:rFonts w:hint="eastAsia"/>
        </w:rPr>
        <w:lastRenderedPageBreak/>
        <w:t>2.2.5</w:t>
      </w:r>
      <w:r>
        <w:rPr>
          <w:rFonts w:hint="eastAsia"/>
          <w:shd w:val="clear" w:color="auto" w:fill="FFFFFF"/>
        </w:rPr>
        <w:t>添加按钮</w:t>
      </w:r>
    </w:p>
    <w:p w:rsidR="00F66080" w:rsidRDefault="00F66080" w:rsidP="00130EE6">
      <w:pPr>
        <w:widowControl/>
        <w:jc w:val="left"/>
        <w:rPr>
          <w:ins w:id="63" w:author="Denny" w:date="2014-12-09T11:43:00Z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0590" cy="3100303"/>
            <wp:effectExtent l="0" t="0" r="0" b="5080"/>
            <wp:docPr id="26" name="图片 26" descr="C:\Users\Administrator\AppData\Roaming\Tencent\Users\917368076\QQ\WinTemp\RichOle\O2MZ`$Y0[Q`LA]FYJ41A8{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917368076\QQ\WinTemp\RichOle\O2MZ`$Y0[Q`LA]FYJ41A8{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46" cy="3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4C" w:rsidRPr="00130EE6" w:rsidRDefault="00D4294C" w:rsidP="00130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ins w:id="64" w:author="Denny" w:date="2014-12-09T11:43:00Z">
        <w:r>
          <w:rPr>
            <w:rFonts w:ascii="宋体" w:eastAsia="宋体" w:hAnsi="宋体" w:cs="宋体" w:hint="eastAsia"/>
            <w:kern w:val="0"/>
            <w:sz w:val="24"/>
            <w:szCs w:val="24"/>
          </w:rPr>
          <w:t>暂停继续的规则，非</w:t>
        </w:r>
      </w:ins>
      <w:proofErr w:type="spellStart"/>
      <w:ins w:id="65" w:author="Denny" w:date="2014-12-09T11:44:00Z">
        <w:r>
          <w:rPr>
            <w:rFonts w:ascii="宋体" w:eastAsia="宋体" w:hAnsi="宋体" w:cs="宋体" w:hint="eastAsia"/>
            <w:kern w:val="0"/>
            <w:sz w:val="24"/>
            <w:szCs w:val="24"/>
          </w:rPr>
          <w:t>wifi</w:t>
        </w:r>
        <w:proofErr w:type="spellEnd"/>
        <w:r>
          <w:rPr>
            <w:rFonts w:ascii="宋体" w:eastAsia="宋体" w:hAnsi="宋体" w:cs="宋体" w:hint="eastAsia"/>
            <w:kern w:val="0"/>
            <w:sz w:val="24"/>
            <w:szCs w:val="24"/>
          </w:rPr>
          <w:t>下的提示明确</w:t>
        </w:r>
      </w:ins>
    </w:p>
    <w:p w:rsidR="00611A45" w:rsidRPr="00611A45" w:rsidRDefault="00611A45" w:rsidP="00611A45">
      <w:pPr>
        <w:pStyle w:val="5"/>
        <w:rPr>
          <w:shd w:val="clear" w:color="auto" w:fill="FFFFFF"/>
        </w:rPr>
      </w:pPr>
      <w:r>
        <w:rPr>
          <w:rFonts w:hint="eastAsia"/>
        </w:rPr>
        <w:t>2.2.6</w:t>
      </w:r>
      <w:ins w:id="66" w:author="Denny" w:date="2014-12-09T11:44:00Z">
        <w:r w:rsidR="00D4294C">
          <w:rPr>
            <w:rFonts w:hint="eastAsia"/>
          </w:rPr>
          <w:t>单个分类的</w:t>
        </w:r>
      </w:ins>
      <w:r>
        <w:rPr>
          <w:rFonts w:hint="eastAsia"/>
          <w:shd w:val="clear" w:color="auto" w:fill="FFFFFF"/>
        </w:rPr>
        <w:t>页面指示器</w:t>
      </w:r>
    </w:p>
    <w:p w:rsidR="00480B79" w:rsidRPr="00480B79" w:rsidRDefault="00480B79" w:rsidP="00480B7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１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单个分类下图标超过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ICON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时，可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左右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滑动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滑动时显示指示器，指示器淡入，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200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ＭＳ</w:t>
      </w:r>
    </w:p>
    <w:p w:rsidR="00480B79" w:rsidRPr="00480B79" w:rsidRDefault="00480B79" w:rsidP="00480B7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２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当停止滑动时，指示器淡出５００ＭＳ　</w:t>
      </w:r>
    </w:p>
    <w:p w:rsidR="00480B79" w:rsidRPr="00480B79" w:rsidRDefault="00480B79" w:rsidP="00480B79">
      <w:pPr>
        <w:pStyle w:val="a5"/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３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淡出消失未完全结束时，再次滑动，</w:t>
      </w:r>
      <w:del w:id="67" w:author="Denny" w:date="2014-12-09T11:45:00Z">
        <w:r w:rsidRPr="00480B79" w:rsidDel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delText>则再化</w:delText>
        </w:r>
      </w:del>
      <w:ins w:id="68" w:author="Denny" w:date="2014-12-09T11:45:00Z">
        <w:r w:rsidR="00D4294C" w:rsidRPr="00480B79">
          <w:rPr>
            <w:rFonts w:ascii="Arial" w:hAnsi="Arial" w:cs="Arial" w:hint="eastAsia"/>
            <w:color w:val="333333"/>
            <w:szCs w:val="21"/>
            <w:shd w:val="clear" w:color="auto" w:fill="FFFFFF"/>
          </w:rPr>
          <w:t>则再</w:t>
        </w:r>
        <w:r w:rsidR="00D4294C">
          <w:rPr>
            <w:rFonts w:ascii="Arial" w:hAnsi="Arial" w:cs="Arial" w:hint="eastAsia"/>
            <w:color w:val="333333"/>
            <w:szCs w:val="21"/>
            <w:shd w:val="clear" w:color="auto" w:fill="FFFFFF"/>
          </w:rPr>
          <w:t>花</w:t>
        </w:r>
      </w:ins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２００ＭＳ从当前透明度淡入</w:t>
      </w:r>
    </w:p>
    <w:p w:rsidR="00480B79" w:rsidRDefault="00480B79" w:rsidP="00480B79">
      <w:pPr>
        <w:pStyle w:val="a5"/>
        <w:ind w:leftChars="200" w:left="420"/>
        <w:rPr>
          <w:ins w:id="69" w:author="Denny" w:date="2014-12-09T11:48:00Z"/>
          <w:rFonts w:ascii="Arial" w:hAnsi="Arial" w:cs="Arial"/>
          <w:color w:val="333333"/>
          <w:szCs w:val="21"/>
          <w:shd w:val="clear" w:color="auto" w:fill="FFFFFF"/>
        </w:rPr>
      </w:pP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指示器长度，</w:t>
      </w:r>
      <w:proofErr w:type="gramStart"/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页数除</w:t>
      </w:r>
      <w:proofErr w:type="gramEnd"/>
      <w:r w:rsidRPr="00480B79">
        <w:rPr>
          <w:rFonts w:ascii="Arial" w:hAnsi="Arial" w:cs="Arial" w:hint="eastAsia"/>
          <w:color w:val="333333"/>
          <w:szCs w:val="21"/>
          <w:shd w:val="clear" w:color="auto" w:fill="FFFFFF"/>
        </w:rPr>
        <w:t>以页面宽度</w:t>
      </w:r>
    </w:p>
    <w:p w:rsidR="00D4294C" w:rsidRDefault="00D4294C" w:rsidP="00480B79">
      <w:pPr>
        <w:pStyle w:val="a5"/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ins w:id="70" w:author="Denny" w:date="2014-12-09T11:48:00Z">
        <w:r>
          <w:rPr>
            <w:rFonts w:ascii="Arial" w:hAnsi="Arial" w:cs="Arial" w:hint="eastAsia"/>
            <w:color w:val="333333"/>
            <w:szCs w:val="21"/>
            <w:shd w:val="clear" w:color="auto" w:fill="FFFFFF"/>
          </w:rPr>
          <w:t>每次进入超过</w:t>
        </w:r>
        <w:r>
          <w:rPr>
            <w:rFonts w:ascii="Arial" w:hAnsi="Arial" w:cs="Arial" w:hint="eastAsia"/>
            <w:color w:val="333333"/>
            <w:szCs w:val="21"/>
            <w:shd w:val="clear" w:color="auto" w:fill="FFFFFF"/>
          </w:rPr>
          <w:t>1</w:t>
        </w:r>
        <w:r>
          <w:rPr>
            <w:rFonts w:ascii="Arial" w:hAnsi="Arial" w:cs="Arial" w:hint="eastAsia"/>
            <w:color w:val="333333"/>
            <w:szCs w:val="21"/>
            <w:shd w:val="clear" w:color="auto" w:fill="FFFFFF"/>
          </w:rPr>
          <w:t>页的分类页时，显示</w:t>
        </w:r>
        <w:r>
          <w:rPr>
            <w:rFonts w:ascii="Arial" w:hAnsi="Arial" w:cs="Arial" w:hint="eastAsia"/>
            <w:color w:val="333333"/>
            <w:szCs w:val="21"/>
            <w:shd w:val="clear" w:color="auto" w:fill="FFFFFF"/>
          </w:rPr>
          <w:t>2</w:t>
        </w:r>
        <w:r>
          <w:rPr>
            <w:rFonts w:ascii="Arial" w:hAnsi="Arial" w:cs="Arial" w:hint="eastAsia"/>
            <w:color w:val="333333"/>
            <w:szCs w:val="21"/>
            <w:shd w:val="clear" w:color="auto" w:fill="FFFFFF"/>
          </w:rPr>
          <w:t>秒指示器，之后</w:t>
        </w:r>
      </w:ins>
      <w:ins w:id="71" w:author="Denny" w:date="2014-12-09T11:49:00Z">
        <w:r>
          <w:rPr>
            <w:rFonts w:ascii="Arial" w:hAnsi="Arial" w:cs="Arial" w:hint="eastAsia"/>
            <w:color w:val="333333"/>
            <w:szCs w:val="21"/>
            <w:shd w:val="clear" w:color="auto" w:fill="FFFFFF"/>
          </w:rPr>
          <w:t>消失</w:t>
        </w:r>
      </w:ins>
    </w:p>
    <w:p w:rsidR="00611A45" w:rsidRPr="00611A45" w:rsidRDefault="00611A45" w:rsidP="00611A45">
      <w:pPr>
        <w:pStyle w:val="5"/>
        <w:rPr>
          <w:shd w:val="clear" w:color="auto" w:fill="FFFFFF"/>
        </w:rPr>
      </w:pPr>
      <w:r>
        <w:rPr>
          <w:rFonts w:hint="eastAsia"/>
        </w:rPr>
        <w:t>2.2.7</w:t>
      </w:r>
      <w:r>
        <w:rPr>
          <w:rFonts w:hint="eastAsia"/>
          <w:shd w:val="clear" w:color="auto" w:fill="FFFFFF"/>
        </w:rPr>
        <w:t>图标拖拽</w:t>
      </w:r>
    </w:p>
    <w:p w:rsidR="006F0018" w:rsidRPr="00130EE6" w:rsidRDefault="00130EE6" w:rsidP="00B33E37">
      <w:pPr>
        <w:pStyle w:val="a5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图标可长按托起。图标可长按托起，拖入底部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，图标触碰到摸个底部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图标时，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TAB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图标高亮</w:t>
      </w:r>
      <w:ins w:id="72" w:author="Denny" w:date="2014-12-09T11:50:00Z">
        <w:r w:rsidR="00B213F6">
          <w:rPr>
            <w:rFonts w:ascii="Arial" w:hAnsi="Arial" w:cs="Arial" w:hint="eastAsia"/>
            <w:color w:val="333333"/>
            <w:szCs w:val="21"/>
            <w:shd w:val="clear" w:color="auto" w:fill="FFFFFF"/>
          </w:rPr>
          <w:t>？？</w:t>
        </w:r>
      </w:ins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，放手后，</w:t>
      </w:r>
      <w:ins w:id="73" w:author="Denny" w:date="2014-12-09T11:49:00Z">
        <w:r w:rsidR="00B213F6">
          <w:rPr>
            <w:rFonts w:ascii="Arial" w:hAnsi="Arial" w:cs="Arial" w:hint="eastAsia"/>
            <w:color w:val="333333"/>
            <w:szCs w:val="21"/>
            <w:shd w:val="clear" w:color="auto" w:fill="FFFFFF"/>
          </w:rPr>
          <w:t>被拖</w:t>
        </w:r>
      </w:ins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图标从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100%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大小缩放至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20%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，向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目标</w:t>
      </w:r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分类图标中心</w:t>
      </w:r>
      <w:proofErr w:type="gramStart"/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缩</w:t>
      </w:r>
      <w:proofErr w:type="gramEnd"/>
      <w:r w:rsidRPr="00130EE6">
        <w:rPr>
          <w:rFonts w:ascii="Arial" w:hAnsi="Arial" w:cs="Arial" w:hint="eastAsia"/>
          <w:color w:val="333333"/>
          <w:szCs w:val="21"/>
          <w:shd w:val="clear" w:color="auto" w:fill="FFFFFF"/>
        </w:rPr>
        <w:t>下去</w:t>
      </w:r>
      <w:ins w:id="74" w:author="Denny" w:date="2014-12-09T11:50:00Z">
        <w:r w:rsidR="00B213F6">
          <w:rPr>
            <w:rFonts w:ascii="Arial" w:hAnsi="Arial" w:cs="Arial" w:hint="eastAsia"/>
            <w:color w:val="333333"/>
            <w:szCs w:val="21"/>
            <w:shd w:val="clear" w:color="auto" w:fill="FFFFFF"/>
          </w:rPr>
          <w:t>？？</w:t>
        </w:r>
      </w:ins>
    </w:p>
    <w:p w:rsidR="00BA3304" w:rsidRDefault="00BA3304" w:rsidP="00B33E37">
      <w:pPr>
        <w:pStyle w:val="2"/>
      </w:pPr>
      <w:r>
        <w:rPr>
          <w:rFonts w:hint="eastAsia"/>
        </w:rPr>
        <w:lastRenderedPageBreak/>
        <w:t>3.0</w:t>
      </w:r>
      <w:r>
        <w:rPr>
          <w:rFonts w:hint="eastAsia"/>
        </w:rPr>
        <w:t>设置</w:t>
      </w:r>
    </w:p>
    <w:p w:rsidR="006F0018" w:rsidRDefault="006F0018" w:rsidP="006F00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72086" cy="3311386"/>
            <wp:effectExtent l="0" t="0" r="0" b="3810"/>
            <wp:docPr id="27" name="图片 27" descr="C:\Users\Administrator\AppData\Roaming\Tencent\Users\917368076\QQ\WinTemp\RichOle\9XVB8KB}Q[LYKJSUC2WLW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917368076\QQ\WinTemp\RichOle\9XVB8KB}Q[LYKJSUC2WLWT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79" cy="331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E4" w:rsidRPr="00EE56E4" w:rsidRDefault="00EE56E4" w:rsidP="00EE56E4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搜索显示</w:t>
      </w:r>
    </w:p>
    <w:p w:rsidR="006F0018" w:rsidRDefault="006F0018" w:rsidP="006F00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搜索</w:t>
      </w:r>
      <w:r w:rsidR="00B33E37">
        <w:rPr>
          <w:rFonts w:ascii="宋体" w:eastAsia="宋体" w:hAnsi="宋体" w:cs="宋体" w:hint="eastAsia"/>
          <w:kern w:val="0"/>
          <w:sz w:val="24"/>
          <w:szCs w:val="24"/>
        </w:rPr>
        <w:t>，开关项</w:t>
      </w:r>
    </w:p>
    <w:p w:rsidR="00B33E37" w:rsidRPr="00EE56E4" w:rsidRDefault="00EE56E4" w:rsidP="00EE56E4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状态栏显示</w:t>
      </w:r>
    </w:p>
    <w:p w:rsidR="006F0018" w:rsidRDefault="006F0018" w:rsidP="006F00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状态栏设置</w:t>
      </w:r>
    </w:p>
    <w:p w:rsidR="00B33E37" w:rsidRDefault="00B33E37" w:rsidP="00B33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9863" cy="3154219"/>
            <wp:effectExtent l="0" t="0" r="4445" b="8255"/>
            <wp:docPr id="32" name="图片 32" descr="C:\Users\Administrator\AppData\Roaming\Tencent\Users\917368076\QQ\WinTemp\RichOle\22`WHOM5Z~%WVNLYUKI41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917368076\QQ\WinTemp\RichOle\22`WHOM5Z~%WVNLYUKI416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41" cy="31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37" w:rsidRPr="00B33E37" w:rsidRDefault="00B33E37" w:rsidP="00B33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开关项目</w:t>
      </w:r>
      <w:ins w:id="75" w:author="Denny" w:date="2014-12-09T11:54:00Z">
        <w:r w:rsidR="00B213F6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   </w:t>
        </w:r>
      </w:ins>
      <w:ins w:id="76" w:author="Denny" w:date="2014-12-09T11:53:00Z">
        <w:r w:rsidR="00B213F6">
          <w:rPr>
            <w:rFonts w:ascii="宋体" w:eastAsia="宋体" w:hAnsi="宋体" w:cs="宋体" w:hint="eastAsia"/>
            <w:kern w:val="0"/>
            <w:sz w:val="24"/>
            <w:szCs w:val="24"/>
          </w:rPr>
          <w:t>始终显示、</w:t>
        </w:r>
      </w:ins>
      <w:ins w:id="77" w:author="Denny" w:date="2014-12-09T11:54:00Z">
        <w:r w:rsidR="00B213F6">
          <w:rPr>
            <w:rFonts w:ascii="宋体" w:eastAsia="宋体" w:hAnsi="宋体" w:cs="宋体" w:hint="eastAsia"/>
            <w:kern w:val="0"/>
            <w:sz w:val="24"/>
            <w:szCs w:val="24"/>
          </w:rPr>
          <w:t>有通知时</w:t>
        </w:r>
      </w:ins>
      <w:ins w:id="78" w:author="Denny" w:date="2014-12-09T11:53:00Z">
        <w:r w:rsidR="00B213F6">
          <w:rPr>
            <w:rFonts w:ascii="宋体" w:eastAsia="宋体" w:hAnsi="宋体" w:cs="宋体" w:hint="eastAsia"/>
            <w:kern w:val="0"/>
            <w:sz w:val="24"/>
            <w:szCs w:val="24"/>
          </w:rPr>
          <w:t>显示、始终不显示</w:t>
        </w:r>
      </w:ins>
    </w:p>
    <w:p w:rsidR="00B33E37" w:rsidRDefault="00B33E37" w:rsidP="006F00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当选择显示时，弹出弹框，显示所有应用，点击单选，再次点击取消</w:t>
      </w:r>
    </w:p>
    <w:p w:rsidR="006F0018" w:rsidRDefault="006F0018" w:rsidP="006F0018">
      <w:pPr>
        <w:rPr>
          <w:ins w:id="79" w:author="Denny" w:date="2014-12-09T11:54:00Z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关于ZEN</w:t>
      </w:r>
    </w:p>
    <w:p w:rsidR="00B213F6" w:rsidRDefault="00B213F6" w:rsidP="006F0018">
      <w:pPr>
        <w:rPr>
          <w:rFonts w:ascii="宋体" w:eastAsia="宋体" w:hAnsi="宋体" w:cs="宋体"/>
          <w:kern w:val="0"/>
          <w:sz w:val="24"/>
          <w:szCs w:val="24"/>
        </w:rPr>
      </w:pPr>
      <w:ins w:id="80" w:author="Denny" w:date="2014-12-09T11:55:00Z">
        <w:r>
          <w:rPr>
            <w:rFonts w:ascii="宋体" w:eastAsia="宋体" w:hAnsi="宋体" w:cs="宋体" w:hint="eastAsia"/>
            <w:kern w:val="0"/>
            <w:sz w:val="24"/>
            <w:szCs w:val="24"/>
          </w:rPr>
          <w:t>图标上显示应用提醒的开关</w:t>
        </w:r>
      </w:ins>
      <w:ins w:id="81" w:author="Denny" w:date="2014-12-09T11:56:00Z">
        <w:r>
          <w:rPr>
            <w:rFonts w:ascii="宋体" w:eastAsia="宋体" w:hAnsi="宋体" w:cs="宋体" w:hint="eastAsia"/>
            <w:kern w:val="0"/>
            <w:sz w:val="24"/>
            <w:szCs w:val="24"/>
          </w:rPr>
          <w:t>，要</w:t>
        </w:r>
      </w:ins>
      <w:ins w:id="82" w:author="Denny" w:date="2014-12-09T11:57:00Z">
        <w:r>
          <w:rPr>
            <w:rFonts w:ascii="宋体" w:eastAsia="宋体" w:hAnsi="宋体" w:cs="宋体" w:hint="eastAsia"/>
            <w:kern w:val="0"/>
            <w:sz w:val="24"/>
            <w:szCs w:val="24"/>
          </w:rPr>
          <w:t>在launcher里加权限</w:t>
        </w:r>
      </w:ins>
      <w:bookmarkStart w:id="83" w:name="_GoBack"/>
      <w:bookmarkEnd w:id="83"/>
    </w:p>
    <w:p w:rsidR="00EE56E4" w:rsidRDefault="00EE56E4" w:rsidP="00EE56E4">
      <w:pPr>
        <w:pStyle w:val="4"/>
      </w:pPr>
      <w:r>
        <w:rPr>
          <w:rFonts w:hint="eastAsia"/>
        </w:rPr>
        <w:lastRenderedPageBreak/>
        <w:t>3.3</w:t>
      </w:r>
      <w:r>
        <w:rPr>
          <w:rFonts w:hint="eastAsia"/>
        </w:rPr>
        <w:t>关于</w:t>
      </w:r>
      <w:r>
        <w:rPr>
          <w:rFonts w:hint="eastAsia"/>
        </w:rPr>
        <w:t>ZEN</w:t>
      </w:r>
    </w:p>
    <w:p w:rsidR="00EE56E4" w:rsidRDefault="00EE56E4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9752" cy="4139148"/>
            <wp:effectExtent l="0" t="0" r="0" b="0"/>
            <wp:docPr id="33" name="图片 33" descr="C:\Users\Administrator\AppData\Roaming\Tencent\Users\917368076\QQ\WinTemp\RichOle\8S5CA]~7QI5TMN24EWVD{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917368076\QQ\WinTemp\RichOle\8S5CA]~7QI5TMN24EWVD{W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25" cy="4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A" w:rsidRDefault="00511EDA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去评分</w:t>
      </w:r>
    </w:p>
    <w:p w:rsidR="00511EDA" w:rsidRDefault="00511EDA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EDA" w:rsidRDefault="00AC6893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跳转谷歌评分</w:t>
      </w:r>
      <w:proofErr w:type="gramEnd"/>
    </w:p>
    <w:p w:rsidR="00511EDA" w:rsidRDefault="00511EDA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EDA" w:rsidRDefault="00511EDA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意见反馈</w:t>
      </w:r>
    </w:p>
    <w:p w:rsidR="00511EDA" w:rsidRPr="00511EDA" w:rsidRDefault="00511EDA" w:rsidP="00511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16410" cy="3403300"/>
            <wp:effectExtent l="0" t="0" r="8255" b="6985"/>
            <wp:docPr id="34" name="图片 34" descr="C:\Users\Administrator\AppData\Roaming\Tencent\Users\917368076\QQ\WinTemp\RichOle\QXQT`TBCP9F{TN02WDH7Y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917368076\QQ\WinTemp\RichOle\QXQT`TBCP9F{TN02WDH7YYC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88" cy="340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A" w:rsidRDefault="009C33AD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ins w:id="84" w:author="Denny" w:date="2014-12-09T11:59:00Z">
        <w:r>
          <w:rPr>
            <w:rFonts w:ascii="宋体" w:eastAsia="宋体" w:hAnsi="宋体" w:cs="宋体" w:hint="eastAsia"/>
            <w:kern w:val="0"/>
            <w:sz w:val="24"/>
            <w:szCs w:val="24"/>
          </w:rPr>
          <w:t>改</w:t>
        </w:r>
      </w:ins>
    </w:p>
    <w:p w:rsidR="00511EDA" w:rsidRDefault="00511EDA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EDA" w:rsidRDefault="00511EDA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EDA" w:rsidRPr="00EE56E4" w:rsidRDefault="00511EDA" w:rsidP="00EE5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6E4" w:rsidRPr="00EE56E4" w:rsidRDefault="00EE56E4" w:rsidP="00EE56E4"/>
    <w:p w:rsidR="006F0018" w:rsidRPr="006F0018" w:rsidRDefault="006F0018" w:rsidP="006F0018">
      <w:pPr>
        <w:rPr>
          <w:rFonts w:ascii="宋体" w:eastAsia="宋体" w:hAnsi="宋体" w:cs="宋体"/>
          <w:kern w:val="0"/>
          <w:sz w:val="24"/>
          <w:szCs w:val="24"/>
        </w:rPr>
      </w:pPr>
    </w:p>
    <w:p w:rsidR="00C96BA3" w:rsidRDefault="00C96BA3" w:rsidP="00C96BA3">
      <w:pPr>
        <w:pStyle w:val="2"/>
      </w:pPr>
      <w:r>
        <w:rPr>
          <w:rFonts w:hint="eastAsia"/>
        </w:rPr>
        <w:t>4.0</w:t>
      </w:r>
      <w:r>
        <w:rPr>
          <w:rFonts w:hint="eastAsia"/>
        </w:rPr>
        <w:t>横屏模式</w:t>
      </w:r>
    </w:p>
    <w:p w:rsidR="005E03F3" w:rsidRPr="005E03F3" w:rsidRDefault="005E03F3" w:rsidP="005E03F3">
      <w:r w:rsidRPr="005E03F3">
        <w:rPr>
          <w:rFonts w:hint="eastAsia"/>
        </w:rPr>
        <w:t>手机横置时，页面翻转，同时图标旋转</w:t>
      </w:r>
      <w:r w:rsidRPr="005E03F3">
        <w:rPr>
          <w:rFonts w:hint="eastAsia"/>
        </w:rPr>
        <w:t>90</w:t>
      </w:r>
      <w:r w:rsidRPr="005E03F3">
        <w:rPr>
          <w:rFonts w:hint="eastAsia"/>
        </w:rPr>
        <w:t>度数。</w:t>
      </w:r>
    </w:p>
    <w:p w:rsidR="005E03F3" w:rsidRPr="005E03F3" w:rsidRDefault="005E03F3" w:rsidP="005E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6923" cy="1997035"/>
            <wp:effectExtent l="0" t="0" r="7620" b="3810"/>
            <wp:docPr id="35" name="图片 35" descr="C:\Users\Administrator\AppData\Roaming\Tencent\Users\917368076\QQ\WinTemp\RichOle\YIUE(WGX9N9R_6AE6~`{N%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917368076\QQ\WinTemp\RichOle\YIUE(WGX9N9R_6AE6~`{N%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20" cy="19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F3" w:rsidRPr="005E03F3" w:rsidRDefault="005E03F3" w:rsidP="005E03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3105" cy="2553970"/>
            <wp:effectExtent l="0" t="0" r="0" b="0"/>
            <wp:docPr id="36" name="图片 36" descr="C:\Users\Administrator\AppData\Roaming\Tencent\Users\917368076\QQ\WinTemp\RichOle\$5{%WUFKO]04C]G7WGNZA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917368076\QQ\WinTemp\RichOle\$5{%WUFKO]04C]G7WGNZA(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A3" w:rsidRDefault="005E03F3" w:rsidP="00C96BA3">
      <w:r w:rsidRPr="005E03F3">
        <w:rPr>
          <w:rFonts w:hint="eastAsia"/>
        </w:rPr>
        <w:t xml:space="preserve">6X3 </w:t>
      </w:r>
      <w:r w:rsidRPr="005E03F3">
        <w:rPr>
          <w:rFonts w:hint="eastAsia"/>
        </w:rPr>
        <w:t>布局</w:t>
      </w:r>
    </w:p>
    <w:p w:rsidR="005E03F3" w:rsidRPr="00C96BA3" w:rsidRDefault="005E03F3" w:rsidP="00C96BA3">
      <w:r>
        <w:rPr>
          <w:rFonts w:hint="eastAsia"/>
        </w:rPr>
        <w:t>横</w:t>
      </w:r>
      <w:proofErr w:type="gramStart"/>
      <w:r>
        <w:rPr>
          <w:rFonts w:hint="eastAsia"/>
        </w:rPr>
        <w:t>屏模式</w:t>
      </w:r>
      <w:proofErr w:type="gramEnd"/>
      <w:r>
        <w:rPr>
          <w:rFonts w:hint="eastAsia"/>
        </w:rPr>
        <w:t>下页面交互可能需要微调，后面会根据设计修改</w:t>
      </w:r>
    </w:p>
    <w:p w:rsidR="00C96BA3" w:rsidRPr="00C96BA3" w:rsidRDefault="00C96BA3" w:rsidP="00C96BA3"/>
    <w:sectPr w:rsidR="00C96BA3" w:rsidRPr="00C96BA3" w:rsidSect="00570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8FE" w:rsidRDefault="006B68FE" w:rsidP="00013FCC">
      <w:r>
        <w:separator/>
      </w:r>
    </w:p>
  </w:endnote>
  <w:endnote w:type="continuationSeparator" w:id="0">
    <w:p w:rsidR="006B68FE" w:rsidRDefault="006B68FE" w:rsidP="0001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8FE" w:rsidRDefault="006B68FE" w:rsidP="00013FCC">
      <w:r>
        <w:separator/>
      </w:r>
    </w:p>
  </w:footnote>
  <w:footnote w:type="continuationSeparator" w:id="0">
    <w:p w:rsidR="006B68FE" w:rsidRDefault="006B68FE" w:rsidP="0001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3C0"/>
    <w:multiLevelType w:val="hybridMultilevel"/>
    <w:tmpl w:val="BAC0FB4A"/>
    <w:lvl w:ilvl="0" w:tplc="CEF4FCF0">
      <w:start w:val="1"/>
      <w:numFmt w:val="decimalFullWidth"/>
      <w:lvlText w:val="%1."/>
      <w:lvlJc w:val="left"/>
      <w:pPr>
        <w:ind w:left="780" w:hanging="360"/>
      </w:pPr>
      <w:rPr>
        <w:rFonts w:hint="default"/>
        <w:sz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460212"/>
    <w:multiLevelType w:val="hybridMultilevel"/>
    <w:tmpl w:val="3FC6ED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C6D3D"/>
    <w:multiLevelType w:val="hybridMultilevel"/>
    <w:tmpl w:val="1DFA65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51D44"/>
    <w:multiLevelType w:val="hybridMultilevel"/>
    <w:tmpl w:val="BB842A5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AF19DB"/>
    <w:multiLevelType w:val="hybridMultilevel"/>
    <w:tmpl w:val="320C3FB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3864FAB"/>
    <w:multiLevelType w:val="hybridMultilevel"/>
    <w:tmpl w:val="530C5E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976A3C"/>
    <w:multiLevelType w:val="hybridMultilevel"/>
    <w:tmpl w:val="34807A44"/>
    <w:lvl w:ilvl="0" w:tplc="1BB06D92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941724"/>
    <w:multiLevelType w:val="hybridMultilevel"/>
    <w:tmpl w:val="F9609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AB5E83"/>
    <w:multiLevelType w:val="hybridMultilevel"/>
    <w:tmpl w:val="27147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1C5042"/>
    <w:multiLevelType w:val="hybridMultilevel"/>
    <w:tmpl w:val="80D87FD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29554C"/>
    <w:multiLevelType w:val="hybridMultilevel"/>
    <w:tmpl w:val="31C4A3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8169FD"/>
    <w:multiLevelType w:val="hybridMultilevel"/>
    <w:tmpl w:val="B2EC80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0057BB"/>
    <w:multiLevelType w:val="hybridMultilevel"/>
    <w:tmpl w:val="BE7E95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845D3B"/>
    <w:multiLevelType w:val="hybridMultilevel"/>
    <w:tmpl w:val="F660559C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5B2395"/>
    <w:multiLevelType w:val="hybridMultilevel"/>
    <w:tmpl w:val="8776446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D154B68"/>
    <w:multiLevelType w:val="hybridMultilevel"/>
    <w:tmpl w:val="2FE240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B60C7A"/>
    <w:multiLevelType w:val="hybridMultilevel"/>
    <w:tmpl w:val="CEFC4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0613F8"/>
    <w:multiLevelType w:val="hybridMultilevel"/>
    <w:tmpl w:val="92D68B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5"/>
  </w:num>
  <w:num w:numId="5">
    <w:abstractNumId w:val="14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17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02D5"/>
    <w:rsid w:val="00013FCC"/>
    <w:rsid w:val="000166E5"/>
    <w:rsid w:val="00024DB8"/>
    <w:rsid w:val="000455FD"/>
    <w:rsid w:val="00047EF2"/>
    <w:rsid w:val="000567C7"/>
    <w:rsid w:val="000849ED"/>
    <w:rsid w:val="000B780E"/>
    <w:rsid w:val="000E4D59"/>
    <w:rsid w:val="000F26DF"/>
    <w:rsid w:val="0010288C"/>
    <w:rsid w:val="00127776"/>
    <w:rsid w:val="00130EE6"/>
    <w:rsid w:val="00143BFC"/>
    <w:rsid w:val="001659A1"/>
    <w:rsid w:val="00180C4B"/>
    <w:rsid w:val="001A1059"/>
    <w:rsid w:val="001D58A1"/>
    <w:rsid w:val="001F2B78"/>
    <w:rsid w:val="001F342C"/>
    <w:rsid w:val="001F63B5"/>
    <w:rsid w:val="00204468"/>
    <w:rsid w:val="002148BD"/>
    <w:rsid w:val="00215997"/>
    <w:rsid w:val="0023727A"/>
    <w:rsid w:val="00256EEA"/>
    <w:rsid w:val="00284F9A"/>
    <w:rsid w:val="002D31E4"/>
    <w:rsid w:val="003553B3"/>
    <w:rsid w:val="003702D5"/>
    <w:rsid w:val="003763F9"/>
    <w:rsid w:val="003E0932"/>
    <w:rsid w:val="003F2DED"/>
    <w:rsid w:val="00401138"/>
    <w:rsid w:val="00433551"/>
    <w:rsid w:val="004421B8"/>
    <w:rsid w:val="00462890"/>
    <w:rsid w:val="00480B79"/>
    <w:rsid w:val="00495102"/>
    <w:rsid w:val="00495F7E"/>
    <w:rsid w:val="004B62C9"/>
    <w:rsid w:val="004C2E88"/>
    <w:rsid w:val="004E463F"/>
    <w:rsid w:val="004E59B9"/>
    <w:rsid w:val="004F3A08"/>
    <w:rsid w:val="00500D66"/>
    <w:rsid w:val="00511EDA"/>
    <w:rsid w:val="005447D9"/>
    <w:rsid w:val="005707BC"/>
    <w:rsid w:val="005A1DA0"/>
    <w:rsid w:val="005A6176"/>
    <w:rsid w:val="005B293B"/>
    <w:rsid w:val="005B2C0E"/>
    <w:rsid w:val="005E03F3"/>
    <w:rsid w:val="005E09F2"/>
    <w:rsid w:val="006108D6"/>
    <w:rsid w:val="006115BD"/>
    <w:rsid w:val="00611A45"/>
    <w:rsid w:val="00627F0D"/>
    <w:rsid w:val="006337C8"/>
    <w:rsid w:val="00636E25"/>
    <w:rsid w:val="006455C8"/>
    <w:rsid w:val="00654F41"/>
    <w:rsid w:val="006572D2"/>
    <w:rsid w:val="00694453"/>
    <w:rsid w:val="006B68FE"/>
    <w:rsid w:val="006B75FF"/>
    <w:rsid w:val="006C790F"/>
    <w:rsid w:val="006F0018"/>
    <w:rsid w:val="00712F5A"/>
    <w:rsid w:val="00745C7B"/>
    <w:rsid w:val="00771EDF"/>
    <w:rsid w:val="0077797A"/>
    <w:rsid w:val="00790600"/>
    <w:rsid w:val="007A564C"/>
    <w:rsid w:val="007E37C4"/>
    <w:rsid w:val="008217E2"/>
    <w:rsid w:val="00824FA4"/>
    <w:rsid w:val="00836181"/>
    <w:rsid w:val="00852511"/>
    <w:rsid w:val="00863C79"/>
    <w:rsid w:val="0087779C"/>
    <w:rsid w:val="008A479A"/>
    <w:rsid w:val="008D6ADE"/>
    <w:rsid w:val="008F57CF"/>
    <w:rsid w:val="009023C4"/>
    <w:rsid w:val="00906D9B"/>
    <w:rsid w:val="00913C5A"/>
    <w:rsid w:val="00920A58"/>
    <w:rsid w:val="0093089B"/>
    <w:rsid w:val="00957E03"/>
    <w:rsid w:val="00980E06"/>
    <w:rsid w:val="00990BF9"/>
    <w:rsid w:val="009A5367"/>
    <w:rsid w:val="009B0B53"/>
    <w:rsid w:val="009B173C"/>
    <w:rsid w:val="009B490C"/>
    <w:rsid w:val="009C1684"/>
    <w:rsid w:val="009C2181"/>
    <w:rsid w:val="009C33AD"/>
    <w:rsid w:val="00A07573"/>
    <w:rsid w:val="00A116E1"/>
    <w:rsid w:val="00AC6893"/>
    <w:rsid w:val="00AE093E"/>
    <w:rsid w:val="00AE661B"/>
    <w:rsid w:val="00B063F6"/>
    <w:rsid w:val="00B213F6"/>
    <w:rsid w:val="00B33E37"/>
    <w:rsid w:val="00B553AE"/>
    <w:rsid w:val="00B90FAE"/>
    <w:rsid w:val="00BA3304"/>
    <w:rsid w:val="00BA45FB"/>
    <w:rsid w:val="00BA50AE"/>
    <w:rsid w:val="00BB7427"/>
    <w:rsid w:val="00BC54B0"/>
    <w:rsid w:val="00BC7EB6"/>
    <w:rsid w:val="00BC7F8E"/>
    <w:rsid w:val="00C03A22"/>
    <w:rsid w:val="00C96BA3"/>
    <w:rsid w:val="00CA7F9D"/>
    <w:rsid w:val="00CC28E7"/>
    <w:rsid w:val="00CC378E"/>
    <w:rsid w:val="00CE1772"/>
    <w:rsid w:val="00D028CA"/>
    <w:rsid w:val="00D304E4"/>
    <w:rsid w:val="00D4294C"/>
    <w:rsid w:val="00D6753F"/>
    <w:rsid w:val="00D91C94"/>
    <w:rsid w:val="00E075A1"/>
    <w:rsid w:val="00E1118B"/>
    <w:rsid w:val="00E27FE4"/>
    <w:rsid w:val="00EB2253"/>
    <w:rsid w:val="00EB62CE"/>
    <w:rsid w:val="00EE56E4"/>
    <w:rsid w:val="00F434EE"/>
    <w:rsid w:val="00F63CA8"/>
    <w:rsid w:val="00F66080"/>
    <w:rsid w:val="00FD24D6"/>
    <w:rsid w:val="00FE4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7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1A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304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BA33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A3304"/>
  </w:style>
  <w:style w:type="character" w:customStyle="1" w:styleId="2Char">
    <w:name w:val="标题 2 Char"/>
    <w:basedOn w:val="a0"/>
    <w:link w:val="2"/>
    <w:uiPriority w:val="9"/>
    <w:rsid w:val="00BA3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3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3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0F26D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26DF"/>
    <w:rPr>
      <w:sz w:val="18"/>
      <w:szCs w:val="18"/>
    </w:rPr>
  </w:style>
  <w:style w:type="paragraph" w:styleId="a5">
    <w:name w:val="List Paragraph"/>
    <w:basedOn w:val="a"/>
    <w:uiPriority w:val="34"/>
    <w:qFormat/>
    <w:rsid w:val="0010288C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01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13FC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1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13FCC"/>
    <w:rPr>
      <w:sz w:val="18"/>
      <w:szCs w:val="18"/>
    </w:rPr>
  </w:style>
  <w:style w:type="paragraph" w:styleId="a8">
    <w:name w:val="Normal (Web)"/>
    <w:basedOn w:val="a"/>
    <w:uiPriority w:val="99"/>
    <w:unhideWhenUsed/>
    <w:rsid w:val="00645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11A45"/>
    <w:rPr>
      <w:b/>
      <w:bCs/>
      <w:sz w:val="28"/>
      <w:szCs w:val="28"/>
    </w:rPr>
  </w:style>
  <w:style w:type="paragraph" w:styleId="a9">
    <w:name w:val="Document Map"/>
    <w:basedOn w:val="a"/>
    <w:link w:val="Char3"/>
    <w:uiPriority w:val="99"/>
    <w:semiHidden/>
    <w:unhideWhenUsed/>
    <w:rsid w:val="009023C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023C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1A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304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BA33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A3304"/>
  </w:style>
  <w:style w:type="character" w:customStyle="1" w:styleId="2Char">
    <w:name w:val="标题 2 Char"/>
    <w:basedOn w:val="a0"/>
    <w:link w:val="2"/>
    <w:uiPriority w:val="9"/>
    <w:rsid w:val="00BA3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3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3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0F26D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26DF"/>
    <w:rPr>
      <w:sz w:val="18"/>
      <w:szCs w:val="18"/>
    </w:rPr>
  </w:style>
  <w:style w:type="paragraph" w:styleId="a5">
    <w:name w:val="List Paragraph"/>
    <w:basedOn w:val="a"/>
    <w:uiPriority w:val="34"/>
    <w:qFormat/>
    <w:rsid w:val="0010288C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01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13FC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1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13FCC"/>
    <w:rPr>
      <w:sz w:val="18"/>
      <w:szCs w:val="18"/>
    </w:rPr>
  </w:style>
  <w:style w:type="paragraph" w:styleId="a8">
    <w:name w:val="Normal (Web)"/>
    <w:basedOn w:val="a"/>
    <w:uiPriority w:val="99"/>
    <w:unhideWhenUsed/>
    <w:rsid w:val="00645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11A4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B0A5A-6B39-41C6-88C7-2D19104A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16</Pages>
  <Words>539</Words>
  <Characters>3075</Characters>
  <Application>Microsoft Office Word</Application>
  <DocSecurity>0</DocSecurity>
  <Lines>25</Lines>
  <Paragraphs>7</Paragraphs>
  <ScaleCrop>false</ScaleCrop>
  <Company>Microsoft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</dc:creator>
  <cp:lastModifiedBy>xujia</cp:lastModifiedBy>
  <cp:revision>8</cp:revision>
  <dcterms:created xsi:type="dcterms:W3CDTF">2014-12-09T02:22:00Z</dcterms:created>
  <dcterms:modified xsi:type="dcterms:W3CDTF">2014-12-15T06:29:00Z</dcterms:modified>
</cp:coreProperties>
</file>